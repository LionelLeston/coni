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0EE5E" w14:textId="72571C51" w:rsidR="006358C9" w:rsidRDefault="00291420" w:rsidP="002A26FD">
      <w:pPr>
        <w:pStyle w:val="Heading1"/>
      </w:pPr>
      <w:r>
        <w:t>Written Report for “</w:t>
      </w:r>
      <w:r w:rsidR="00665FA9" w:rsidRPr="00665FA9">
        <w:t>Analysis of bird survey data to refine monitoring designs and survey protocols</w:t>
      </w:r>
      <w:r>
        <w:t>”</w:t>
      </w:r>
      <w:r w:rsidR="00665FA9">
        <w:t xml:space="preserve"> (EC Contract No. </w:t>
      </w:r>
      <w:r w:rsidR="0079216B">
        <w:t>3</w:t>
      </w:r>
      <w:r w:rsidR="0079216B" w:rsidRPr="0079216B">
        <w:t>000704376</w:t>
      </w:r>
      <w:r w:rsidR="0079216B">
        <w:t>)</w:t>
      </w:r>
    </w:p>
    <w:p w14:paraId="12E64897" w14:textId="5CD708EE" w:rsidR="00291420" w:rsidRDefault="00291420" w:rsidP="002A26FD">
      <w:pPr>
        <w:jc w:val="center"/>
      </w:pPr>
      <w:r>
        <w:t>By Lionel Leston</w:t>
      </w:r>
    </w:p>
    <w:p w14:paraId="407E8AB9" w14:textId="7724F40F" w:rsidR="00291420" w:rsidRDefault="00291420" w:rsidP="002A26FD">
      <w:pPr>
        <w:pStyle w:val="Heading1"/>
      </w:pPr>
      <w:r>
        <w:t>Introduction</w:t>
      </w:r>
    </w:p>
    <w:p w14:paraId="5FB3EC7E" w14:textId="15DECF34" w:rsidR="002A26FD" w:rsidRDefault="00BA2C41" w:rsidP="00EA71B8">
      <w:pPr>
        <w:ind w:firstLine="720"/>
      </w:pPr>
      <w:r w:rsidRPr="00EA71B8">
        <w:rPr>
          <w:rFonts w:ascii="Times New Roman" w:hAnsi="Times New Roman" w:cs="Times New Roman"/>
          <w:sz w:val="24"/>
          <w:szCs w:val="24"/>
        </w:rPr>
        <w:t xml:space="preserve">In recent decades, many </w:t>
      </w:r>
      <w:proofErr w:type="spellStart"/>
      <w:r w:rsidRPr="00EA71B8">
        <w:rPr>
          <w:rFonts w:ascii="Times New Roman" w:hAnsi="Times New Roman" w:cs="Times New Roman"/>
          <w:sz w:val="24"/>
          <w:szCs w:val="24"/>
        </w:rPr>
        <w:t>landbird</w:t>
      </w:r>
      <w:proofErr w:type="spellEnd"/>
      <w:r w:rsidRPr="00EA71B8">
        <w:rPr>
          <w:rFonts w:ascii="Times New Roman" w:hAnsi="Times New Roman" w:cs="Times New Roman"/>
          <w:sz w:val="24"/>
          <w:szCs w:val="24"/>
        </w:rPr>
        <w:t xml:space="preserve"> species have experienced continued long-term population declines</w:t>
      </w:r>
      <w:r w:rsidR="007D43F3">
        <w:rPr>
          <w:rFonts w:ascii="Times New Roman" w:hAnsi="Times New Roman" w:cs="Times New Roman"/>
          <w:sz w:val="24"/>
          <w:szCs w:val="24"/>
        </w:rPr>
        <w:t xml:space="preserve"> across Canada and North America (</w:t>
      </w:r>
      <w:r w:rsidR="00D1242C">
        <w:rPr>
          <w:rFonts w:ascii="Times New Roman" w:hAnsi="Times New Roman" w:cs="Times New Roman"/>
          <w:sz w:val="24"/>
          <w:szCs w:val="24"/>
        </w:rPr>
        <w:t>Rosenberg et al. 2019</w:t>
      </w:r>
      <w:r w:rsidR="007D43F3">
        <w:rPr>
          <w:rFonts w:ascii="Times New Roman" w:hAnsi="Times New Roman" w:cs="Times New Roman"/>
          <w:sz w:val="24"/>
          <w:szCs w:val="24"/>
        </w:rPr>
        <w:t>)</w:t>
      </w:r>
      <w:r w:rsidRPr="00EA71B8">
        <w:rPr>
          <w:rFonts w:ascii="Times New Roman" w:hAnsi="Times New Roman" w:cs="Times New Roman"/>
          <w:sz w:val="24"/>
          <w:szCs w:val="24"/>
        </w:rPr>
        <w:t>, based on data from broad-scale, all-bird monitoring programs</w:t>
      </w:r>
      <w:r w:rsidR="005004A3">
        <w:rPr>
          <w:rFonts w:ascii="Times New Roman" w:hAnsi="Times New Roman" w:cs="Times New Roman"/>
          <w:sz w:val="24"/>
          <w:szCs w:val="24"/>
        </w:rPr>
        <w:t xml:space="preserve"> like the North American Breeding B</w:t>
      </w:r>
      <w:r w:rsidR="00405105">
        <w:rPr>
          <w:rFonts w:ascii="Times New Roman" w:hAnsi="Times New Roman" w:cs="Times New Roman"/>
          <w:sz w:val="24"/>
          <w:szCs w:val="24"/>
        </w:rPr>
        <w:t>ird Survey</w:t>
      </w:r>
      <w:r w:rsidR="006B437C">
        <w:rPr>
          <w:rFonts w:ascii="Times New Roman" w:hAnsi="Times New Roman" w:cs="Times New Roman"/>
          <w:sz w:val="24"/>
          <w:szCs w:val="24"/>
        </w:rPr>
        <w:t xml:space="preserve"> (hereafter, “BBS”)</w:t>
      </w:r>
      <w:r w:rsidR="00F260E4">
        <w:rPr>
          <w:rFonts w:ascii="Times New Roman" w:hAnsi="Times New Roman" w:cs="Times New Roman"/>
          <w:sz w:val="24"/>
          <w:szCs w:val="24"/>
        </w:rPr>
        <w:t xml:space="preserve"> (Sauer et al. 1994)</w:t>
      </w:r>
      <w:r w:rsidRPr="00EA71B8">
        <w:rPr>
          <w:rFonts w:ascii="Times New Roman" w:hAnsi="Times New Roman" w:cs="Times New Roman"/>
          <w:sz w:val="24"/>
          <w:szCs w:val="24"/>
        </w:rPr>
        <w:t>. As a result, several species</w:t>
      </w:r>
      <w:r w:rsidR="00405105">
        <w:rPr>
          <w:rFonts w:ascii="Times New Roman" w:hAnsi="Times New Roman" w:cs="Times New Roman"/>
          <w:sz w:val="24"/>
          <w:szCs w:val="24"/>
        </w:rPr>
        <w:t xml:space="preserve"> </w:t>
      </w:r>
      <w:r w:rsidRPr="00EA71B8">
        <w:rPr>
          <w:rFonts w:ascii="Times New Roman" w:hAnsi="Times New Roman" w:cs="Times New Roman"/>
          <w:sz w:val="24"/>
          <w:szCs w:val="24"/>
        </w:rPr>
        <w:t xml:space="preserve">are listed on Schedule 1 of </w:t>
      </w:r>
      <w:r w:rsidR="00D1242C">
        <w:rPr>
          <w:rFonts w:ascii="Times New Roman" w:hAnsi="Times New Roman" w:cs="Times New Roman"/>
          <w:sz w:val="24"/>
          <w:szCs w:val="24"/>
        </w:rPr>
        <w:t xml:space="preserve">Canada’s </w:t>
      </w:r>
      <w:r w:rsidRPr="00EA71B8">
        <w:rPr>
          <w:rFonts w:ascii="Times New Roman" w:hAnsi="Times New Roman" w:cs="Times New Roman"/>
          <w:sz w:val="24"/>
          <w:szCs w:val="24"/>
        </w:rPr>
        <w:t xml:space="preserve">Species-at-Risk Act (SARA). </w:t>
      </w:r>
      <w:r w:rsidR="00405105">
        <w:rPr>
          <w:rFonts w:ascii="Times New Roman" w:hAnsi="Times New Roman" w:cs="Times New Roman"/>
          <w:sz w:val="24"/>
          <w:szCs w:val="24"/>
        </w:rPr>
        <w:t>Aerial insectivores like the Common Nighthawk (</w:t>
      </w:r>
      <w:proofErr w:type="spellStart"/>
      <w:r w:rsidR="00405105" w:rsidRPr="00405105">
        <w:rPr>
          <w:rFonts w:ascii="Times New Roman" w:hAnsi="Times New Roman" w:cs="Times New Roman"/>
          <w:i/>
          <w:iCs/>
          <w:sz w:val="24"/>
          <w:szCs w:val="24"/>
        </w:rPr>
        <w:t>Chordeiles</w:t>
      </w:r>
      <w:proofErr w:type="spellEnd"/>
      <w:r w:rsidR="00405105" w:rsidRPr="00405105">
        <w:rPr>
          <w:rFonts w:ascii="Times New Roman" w:hAnsi="Times New Roman" w:cs="Times New Roman"/>
          <w:i/>
          <w:iCs/>
          <w:sz w:val="24"/>
          <w:szCs w:val="24"/>
        </w:rPr>
        <w:t xml:space="preserve"> minor</w:t>
      </w:r>
      <w:r w:rsidR="00405105">
        <w:rPr>
          <w:rFonts w:ascii="Times New Roman" w:hAnsi="Times New Roman" w:cs="Times New Roman"/>
          <w:sz w:val="24"/>
          <w:szCs w:val="24"/>
        </w:rPr>
        <w:t xml:space="preserve">) </w:t>
      </w:r>
      <w:r w:rsidR="001D1436">
        <w:rPr>
          <w:rFonts w:ascii="Times New Roman" w:hAnsi="Times New Roman" w:cs="Times New Roman"/>
          <w:sz w:val="24"/>
          <w:szCs w:val="24"/>
        </w:rPr>
        <w:t xml:space="preserve">(hereafter, “CONI”) </w:t>
      </w:r>
      <w:r w:rsidR="00405105">
        <w:rPr>
          <w:rFonts w:ascii="Times New Roman" w:hAnsi="Times New Roman" w:cs="Times New Roman"/>
          <w:sz w:val="24"/>
          <w:szCs w:val="24"/>
        </w:rPr>
        <w:t>are one of the most strongly declining groups (</w:t>
      </w:r>
      <w:proofErr w:type="spellStart"/>
      <w:r w:rsidR="00F260E4" w:rsidRPr="00F260E4">
        <w:rPr>
          <w:rFonts w:ascii="Times New Roman" w:hAnsi="Times New Roman" w:cs="Times New Roman"/>
          <w:sz w:val="24"/>
          <w:szCs w:val="24"/>
        </w:rPr>
        <w:t>Canaday</w:t>
      </w:r>
      <w:proofErr w:type="spellEnd"/>
      <w:r w:rsidR="00F260E4" w:rsidRPr="00F260E4">
        <w:rPr>
          <w:rFonts w:ascii="Times New Roman" w:hAnsi="Times New Roman" w:cs="Times New Roman"/>
          <w:sz w:val="24"/>
          <w:szCs w:val="24"/>
        </w:rPr>
        <w:t xml:space="preserve"> 1997, </w:t>
      </w:r>
      <w:proofErr w:type="spellStart"/>
      <w:r w:rsidR="00F260E4" w:rsidRPr="00F260E4">
        <w:rPr>
          <w:rFonts w:ascii="Times New Roman" w:hAnsi="Times New Roman" w:cs="Times New Roman"/>
          <w:sz w:val="24"/>
          <w:szCs w:val="24"/>
        </w:rPr>
        <w:t>Sekercioglu</w:t>
      </w:r>
      <w:proofErr w:type="spellEnd"/>
      <w:r w:rsidR="00F260E4" w:rsidRPr="00F260E4">
        <w:rPr>
          <w:rFonts w:ascii="Times New Roman" w:hAnsi="Times New Roman" w:cs="Times New Roman"/>
          <w:sz w:val="24"/>
          <w:szCs w:val="24"/>
        </w:rPr>
        <w:t xml:space="preserve"> et al. 2002</w:t>
      </w:r>
      <w:r w:rsidR="00F260E4">
        <w:rPr>
          <w:rFonts w:ascii="Times New Roman" w:hAnsi="Times New Roman" w:cs="Times New Roman"/>
          <w:sz w:val="24"/>
          <w:szCs w:val="24"/>
        </w:rPr>
        <w:t xml:space="preserve">, </w:t>
      </w:r>
      <w:proofErr w:type="spellStart"/>
      <w:r w:rsidR="00F260E4" w:rsidRPr="00F260E4">
        <w:rPr>
          <w:rFonts w:ascii="Times New Roman" w:hAnsi="Times New Roman" w:cs="Times New Roman"/>
          <w:sz w:val="24"/>
          <w:szCs w:val="24"/>
        </w:rPr>
        <w:t>Nebel</w:t>
      </w:r>
      <w:proofErr w:type="spellEnd"/>
      <w:r w:rsidR="00F260E4" w:rsidRPr="00F260E4">
        <w:rPr>
          <w:rFonts w:ascii="Times New Roman" w:hAnsi="Times New Roman" w:cs="Times New Roman"/>
          <w:sz w:val="24"/>
          <w:szCs w:val="24"/>
        </w:rPr>
        <w:t xml:space="preserve"> et al. 2010, Hallman et al. 2014, Paquette et al. 2014, Smith et al. 2015</w:t>
      </w:r>
      <w:r w:rsidR="00405105">
        <w:rPr>
          <w:rFonts w:ascii="Times New Roman" w:hAnsi="Times New Roman" w:cs="Times New Roman"/>
          <w:sz w:val="24"/>
          <w:szCs w:val="24"/>
        </w:rPr>
        <w:t xml:space="preserve">). </w:t>
      </w:r>
      <w:r w:rsidRPr="00EA71B8">
        <w:rPr>
          <w:rFonts w:ascii="Times New Roman" w:hAnsi="Times New Roman" w:cs="Times New Roman"/>
          <w:sz w:val="24"/>
          <w:szCs w:val="24"/>
        </w:rPr>
        <w:t>For several species</w:t>
      </w:r>
      <w:r w:rsidR="001C74E4">
        <w:rPr>
          <w:rFonts w:ascii="Times New Roman" w:hAnsi="Times New Roman" w:cs="Times New Roman"/>
          <w:sz w:val="24"/>
          <w:szCs w:val="24"/>
        </w:rPr>
        <w:t xml:space="preserve"> including </w:t>
      </w:r>
      <w:r w:rsidR="00C805EB">
        <w:rPr>
          <w:rFonts w:ascii="Times New Roman" w:hAnsi="Times New Roman" w:cs="Times New Roman"/>
          <w:sz w:val="24"/>
          <w:szCs w:val="24"/>
        </w:rPr>
        <w:t xml:space="preserve">crepuscular </w:t>
      </w:r>
      <w:r w:rsidR="001C74E4">
        <w:rPr>
          <w:rFonts w:ascii="Times New Roman" w:hAnsi="Times New Roman" w:cs="Times New Roman"/>
          <w:sz w:val="24"/>
          <w:szCs w:val="24"/>
        </w:rPr>
        <w:t xml:space="preserve">aerial insectivores like the </w:t>
      </w:r>
      <w:r w:rsidR="001D1436">
        <w:rPr>
          <w:rFonts w:ascii="Times New Roman" w:hAnsi="Times New Roman" w:cs="Times New Roman"/>
          <w:sz w:val="24"/>
          <w:szCs w:val="24"/>
        </w:rPr>
        <w:t>CONI</w:t>
      </w:r>
      <w:r w:rsidRPr="00EA71B8">
        <w:rPr>
          <w:rFonts w:ascii="Times New Roman" w:hAnsi="Times New Roman" w:cs="Times New Roman"/>
          <w:sz w:val="24"/>
          <w:szCs w:val="24"/>
        </w:rPr>
        <w:t>, their habitat preferences or activity periods</w:t>
      </w:r>
      <w:r w:rsidR="00C805EB">
        <w:rPr>
          <w:rFonts w:ascii="Times New Roman" w:hAnsi="Times New Roman" w:cs="Times New Roman"/>
          <w:sz w:val="24"/>
          <w:szCs w:val="24"/>
        </w:rPr>
        <w:t xml:space="preserve"> are likely</w:t>
      </w:r>
      <w:r w:rsidRPr="00EA71B8">
        <w:rPr>
          <w:rFonts w:ascii="Times New Roman" w:hAnsi="Times New Roman" w:cs="Times New Roman"/>
          <w:sz w:val="24"/>
          <w:szCs w:val="24"/>
        </w:rPr>
        <w:t xml:space="preserve"> mismatched with current protocols</w:t>
      </w:r>
      <w:r w:rsidR="00534293">
        <w:rPr>
          <w:rFonts w:ascii="Times New Roman" w:hAnsi="Times New Roman" w:cs="Times New Roman"/>
          <w:sz w:val="24"/>
          <w:szCs w:val="24"/>
        </w:rPr>
        <w:t xml:space="preserve"> such as those of the </w:t>
      </w:r>
      <w:r w:rsidR="004D46B0">
        <w:rPr>
          <w:rFonts w:ascii="Times New Roman" w:hAnsi="Times New Roman" w:cs="Times New Roman"/>
          <w:sz w:val="24"/>
          <w:szCs w:val="24"/>
        </w:rPr>
        <w:t>BBS</w:t>
      </w:r>
      <w:r w:rsidR="000E0DD9">
        <w:rPr>
          <w:rFonts w:ascii="Times New Roman" w:hAnsi="Times New Roman" w:cs="Times New Roman"/>
          <w:sz w:val="24"/>
          <w:szCs w:val="24"/>
        </w:rPr>
        <w:t>. The</w:t>
      </w:r>
      <w:r w:rsidR="00DF49C2">
        <w:rPr>
          <w:rFonts w:ascii="Times New Roman" w:hAnsi="Times New Roman" w:cs="Times New Roman"/>
          <w:sz w:val="24"/>
          <w:szCs w:val="24"/>
        </w:rPr>
        <w:t xml:space="preserve"> methods</w:t>
      </w:r>
      <w:r w:rsidR="00563FFD">
        <w:rPr>
          <w:rFonts w:ascii="Times New Roman" w:hAnsi="Times New Roman" w:cs="Times New Roman"/>
          <w:sz w:val="24"/>
          <w:szCs w:val="24"/>
        </w:rPr>
        <w:t xml:space="preserve"> </w:t>
      </w:r>
      <w:r w:rsidR="004D46B0">
        <w:rPr>
          <w:rFonts w:ascii="Times New Roman" w:hAnsi="Times New Roman" w:cs="Times New Roman"/>
          <w:sz w:val="24"/>
          <w:szCs w:val="24"/>
        </w:rPr>
        <w:t xml:space="preserve">of the BBS </w:t>
      </w:r>
      <w:r w:rsidR="00563FFD">
        <w:rPr>
          <w:rFonts w:ascii="Times New Roman" w:hAnsi="Times New Roman" w:cs="Times New Roman"/>
          <w:sz w:val="24"/>
          <w:szCs w:val="24"/>
        </w:rPr>
        <w:t>are designed to maximize the detection of diurnal songbird species</w:t>
      </w:r>
      <w:r w:rsidR="00DF49C2">
        <w:rPr>
          <w:rFonts w:ascii="Times New Roman" w:hAnsi="Times New Roman" w:cs="Times New Roman"/>
          <w:sz w:val="24"/>
          <w:szCs w:val="24"/>
        </w:rPr>
        <w:t xml:space="preserve">, </w:t>
      </w:r>
      <w:r w:rsidR="009E0B7F">
        <w:rPr>
          <w:rFonts w:ascii="Times New Roman" w:hAnsi="Times New Roman" w:cs="Times New Roman"/>
          <w:sz w:val="24"/>
          <w:szCs w:val="24"/>
        </w:rPr>
        <w:t>many of which can be detected within the 3-minute count periods used by the BBS</w:t>
      </w:r>
      <w:r w:rsidR="00217805">
        <w:rPr>
          <w:rFonts w:ascii="Times New Roman" w:hAnsi="Times New Roman" w:cs="Times New Roman"/>
          <w:sz w:val="24"/>
          <w:szCs w:val="24"/>
        </w:rPr>
        <w:t xml:space="preserve">. </w:t>
      </w:r>
      <w:r w:rsidR="0070467F">
        <w:rPr>
          <w:rFonts w:ascii="Times New Roman" w:hAnsi="Times New Roman" w:cs="Times New Roman"/>
          <w:sz w:val="24"/>
          <w:szCs w:val="24"/>
        </w:rPr>
        <w:t xml:space="preserve">In contrast, the crepuscular </w:t>
      </w:r>
      <w:r w:rsidR="001D1436">
        <w:rPr>
          <w:rFonts w:ascii="Times New Roman" w:hAnsi="Times New Roman" w:cs="Times New Roman"/>
          <w:sz w:val="24"/>
          <w:szCs w:val="24"/>
        </w:rPr>
        <w:t>CONI</w:t>
      </w:r>
      <w:r w:rsidR="0070467F">
        <w:rPr>
          <w:rFonts w:ascii="Times New Roman" w:hAnsi="Times New Roman" w:cs="Times New Roman"/>
          <w:sz w:val="24"/>
          <w:szCs w:val="24"/>
        </w:rPr>
        <w:t xml:space="preserve"> is likely to be </w:t>
      </w:r>
      <w:r w:rsidR="00F75291">
        <w:rPr>
          <w:rFonts w:ascii="Times New Roman" w:hAnsi="Times New Roman" w:cs="Times New Roman"/>
          <w:sz w:val="24"/>
          <w:szCs w:val="24"/>
        </w:rPr>
        <w:t>more active a</w:t>
      </w:r>
      <w:r w:rsidR="00CB17E0">
        <w:rPr>
          <w:rFonts w:ascii="Times New Roman" w:hAnsi="Times New Roman" w:cs="Times New Roman"/>
          <w:sz w:val="24"/>
          <w:szCs w:val="24"/>
        </w:rPr>
        <w:t>nd detectable at times when songbirds are less active</w:t>
      </w:r>
      <w:r w:rsidR="00AD51E5">
        <w:rPr>
          <w:rFonts w:ascii="Times New Roman" w:hAnsi="Times New Roman" w:cs="Times New Roman"/>
          <w:sz w:val="24"/>
          <w:szCs w:val="24"/>
        </w:rPr>
        <w:t xml:space="preserve">, so </w:t>
      </w:r>
      <w:r w:rsidR="00A27227">
        <w:rPr>
          <w:rFonts w:ascii="Times New Roman" w:hAnsi="Times New Roman" w:cs="Times New Roman"/>
          <w:sz w:val="24"/>
          <w:szCs w:val="24"/>
        </w:rPr>
        <w:t>its occupancy and abundance may be poorly represented within existing all-bird surveys like the BBS</w:t>
      </w:r>
      <w:r w:rsidR="00D71ED2">
        <w:rPr>
          <w:rFonts w:ascii="Times New Roman" w:hAnsi="Times New Roman" w:cs="Times New Roman"/>
          <w:sz w:val="24"/>
          <w:szCs w:val="24"/>
        </w:rPr>
        <w:t xml:space="preserve">. </w:t>
      </w:r>
      <w:r w:rsidR="00A27227">
        <w:rPr>
          <w:rFonts w:ascii="Times New Roman" w:hAnsi="Times New Roman" w:cs="Times New Roman"/>
          <w:sz w:val="24"/>
          <w:szCs w:val="24"/>
        </w:rPr>
        <w:t xml:space="preserve">Inaccurate estimates of occupancy and abundance </w:t>
      </w:r>
      <w:r w:rsidRPr="00EA71B8">
        <w:rPr>
          <w:rFonts w:ascii="Times New Roman" w:hAnsi="Times New Roman" w:cs="Times New Roman"/>
          <w:sz w:val="24"/>
          <w:szCs w:val="24"/>
        </w:rPr>
        <w:t>could result in unreliable population distribution</w:t>
      </w:r>
      <w:r w:rsidR="0009299C">
        <w:rPr>
          <w:rFonts w:ascii="Times New Roman" w:hAnsi="Times New Roman" w:cs="Times New Roman"/>
          <w:sz w:val="24"/>
          <w:szCs w:val="24"/>
        </w:rPr>
        <w:t>,</w:t>
      </w:r>
      <w:r w:rsidRPr="00EA71B8">
        <w:rPr>
          <w:rFonts w:ascii="Times New Roman" w:hAnsi="Times New Roman" w:cs="Times New Roman"/>
          <w:sz w:val="24"/>
          <w:szCs w:val="24"/>
        </w:rPr>
        <w:t xml:space="preserve"> trend estimates</w:t>
      </w:r>
      <w:r w:rsidR="00CA2175">
        <w:rPr>
          <w:rFonts w:ascii="Times New Roman" w:hAnsi="Times New Roman" w:cs="Times New Roman"/>
          <w:sz w:val="24"/>
          <w:szCs w:val="24"/>
        </w:rPr>
        <w:t xml:space="preserve">, </w:t>
      </w:r>
      <w:r w:rsidR="0009299C">
        <w:rPr>
          <w:rFonts w:ascii="Times New Roman" w:hAnsi="Times New Roman" w:cs="Times New Roman"/>
          <w:sz w:val="24"/>
          <w:szCs w:val="24"/>
        </w:rPr>
        <w:t>and recommendations for this species’ reco</w:t>
      </w:r>
      <w:r w:rsidR="006D27DA">
        <w:rPr>
          <w:rFonts w:ascii="Times New Roman" w:hAnsi="Times New Roman" w:cs="Times New Roman"/>
          <w:sz w:val="24"/>
          <w:szCs w:val="24"/>
        </w:rPr>
        <w:t>very</w:t>
      </w:r>
      <w:r w:rsidRPr="00EA71B8">
        <w:rPr>
          <w:rFonts w:ascii="Times New Roman" w:hAnsi="Times New Roman" w:cs="Times New Roman"/>
          <w:sz w:val="24"/>
          <w:szCs w:val="24"/>
        </w:rPr>
        <w:t>. The Canadian Wildlife Service (Ontario Region) (CWS-ON) has conducted several pilot surveys and research projects in recent years with the goal of evaluating and improving survey protocols for species with low data precision.</w:t>
      </w:r>
      <w:r w:rsidRPr="00BA2C41">
        <w:t xml:space="preserve">  </w:t>
      </w:r>
    </w:p>
    <w:p w14:paraId="1F54679B" w14:textId="536690CB" w:rsidR="00291420" w:rsidRDefault="00291420" w:rsidP="003D00B6">
      <w:pPr>
        <w:pStyle w:val="Heading1"/>
      </w:pPr>
      <w:r>
        <w:t>Objectives</w:t>
      </w:r>
    </w:p>
    <w:p w14:paraId="237C3324" w14:textId="1BB03397" w:rsidR="0041211F" w:rsidRDefault="0041211F" w:rsidP="003567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w:t>
      </w:r>
      <w:r w:rsidR="003567E4" w:rsidRPr="0041211F">
        <w:rPr>
          <w:rFonts w:ascii="Times New Roman" w:hAnsi="Times New Roman" w:cs="Times New Roman"/>
          <w:sz w:val="24"/>
          <w:szCs w:val="24"/>
        </w:rPr>
        <w:t xml:space="preserve">un </w:t>
      </w:r>
      <w:r>
        <w:rPr>
          <w:rFonts w:ascii="Times New Roman" w:hAnsi="Times New Roman" w:cs="Times New Roman"/>
          <w:sz w:val="24"/>
          <w:szCs w:val="24"/>
        </w:rPr>
        <w:t>occupancy</w:t>
      </w:r>
      <w:r w:rsidR="003567E4" w:rsidRPr="0041211F">
        <w:rPr>
          <w:rFonts w:ascii="Times New Roman" w:hAnsi="Times New Roman" w:cs="Times New Roman"/>
          <w:sz w:val="24"/>
          <w:szCs w:val="24"/>
        </w:rPr>
        <w:t xml:space="preserve"> models </w:t>
      </w:r>
      <w:r>
        <w:rPr>
          <w:rFonts w:ascii="Times New Roman" w:hAnsi="Times New Roman" w:cs="Times New Roman"/>
          <w:sz w:val="24"/>
          <w:szCs w:val="24"/>
        </w:rPr>
        <w:t xml:space="preserve">with detection covariates </w:t>
      </w:r>
      <w:r w:rsidR="00B13533">
        <w:rPr>
          <w:rFonts w:ascii="Times New Roman" w:hAnsi="Times New Roman" w:cs="Times New Roman"/>
          <w:sz w:val="24"/>
          <w:szCs w:val="24"/>
        </w:rPr>
        <w:t xml:space="preserve">to assess which variables </w:t>
      </w:r>
      <w:r w:rsidR="009A3848">
        <w:rPr>
          <w:rFonts w:ascii="Times New Roman" w:hAnsi="Times New Roman" w:cs="Times New Roman"/>
          <w:sz w:val="24"/>
          <w:szCs w:val="24"/>
        </w:rPr>
        <w:t>most strongly affect probability of detection</w:t>
      </w:r>
      <w:r w:rsidR="00B13533">
        <w:rPr>
          <w:rFonts w:ascii="Times New Roman" w:hAnsi="Times New Roman" w:cs="Times New Roman"/>
          <w:sz w:val="24"/>
          <w:szCs w:val="24"/>
        </w:rPr>
        <w:t xml:space="preserve"> </w:t>
      </w:r>
      <w:r w:rsidR="009A3848">
        <w:rPr>
          <w:rFonts w:ascii="Times New Roman" w:hAnsi="Times New Roman" w:cs="Times New Roman"/>
          <w:sz w:val="24"/>
          <w:szCs w:val="24"/>
        </w:rPr>
        <w:t>of</w:t>
      </w:r>
      <w:r w:rsidR="003567E4" w:rsidRPr="0041211F">
        <w:rPr>
          <w:rFonts w:ascii="Times New Roman" w:hAnsi="Times New Roman" w:cs="Times New Roman"/>
          <w:sz w:val="24"/>
          <w:szCs w:val="24"/>
        </w:rPr>
        <w:t xml:space="preserve"> </w:t>
      </w:r>
      <w:r w:rsidR="001D1436">
        <w:rPr>
          <w:rFonts w:ascii="Times New Roman" w:hAnsi="Times New Roman" w:cs="Times New Roman"/>
          <w:sz w:val="24"/>
          <w:szCs w:val="24"/>
        </w:rPr>
        <w:t>CONI</w:t>
      </w:r>
      <w:r w:rsidR="003567E4" w:rsidRPr="0041211F">
        <w:rPr>
          <w:rFonts w:ascii="Times New Roman" w:hAnsi="Times New Roman" w:cs="Times New Roman"/>
          <w:sz w:val="24"/>
          <w:szCs w:val="24"/>
        </w:rPr>
        <w:t xml:space="preserve"> across Canada.</w:t>
      </w:r>
    </w:p>
    <w:p w14:paraId="5AD1C14D" w14:textId="69D052A5" w:rsidR="0041211F" w:rsidRDefault="003567E4" w:rsidP="003567E4">
      <w:pPr>
        <w:pStyle w:val="ListParagraph"/>
        <w:numPr>
          <w:ilvl w:val="0"/>
          <w:numId w:val="5"/>
        </w:numPr>
        <w:rPr>
          <w:rFonts w:ascii="Times New Roman" w:hAnsi="Times New Roman" w:cs="Times New Roman"/>
          <w:sz w:val="24"/>
          <w:szCs w:val="24"/>
        </w:rPr>
      </w:pPr>
      <w:r w:rsidRPr="0041211F">
        <w:rPr>
          <w:rFonts w:ascii="Times New Roman" w:hAnsi="Times New Roman" w:cs="Times New Roman"/>
          <w:sz w:val="24"/>
          <w:szCs w:val="24"/>
        </w:rPr>
        <w:t xml:space="preserve">Determine optimal recording length and number of recordings to reliably detect </w:t>
      </w:r>
      <w:r w:rsidR="001D1436">
        <w:rPr>
          <w:rFonts w:ascii="Times New Roman" w:hAnsi="Times New Roman" w:cs="Times New Roman"/>
          <w:sz w:val="24"/>
          <w:szCs w:val="24"/>
        </w:rPr>
        <w:t>CONI</w:t>
      </w:r>
      <w:r w:rsidRPr="0041211F">
        <w:rPr>
          <w:rFonts w:ascii="Times New Roman" w:hAnsi="Times New Roman" w:cs="Times New Roman"/>
          <w:sz w:val="24"/>
          <w:szCs w:val="24"/>
        </w:rPr>
        <w:t xml:space="preserve"> that are present.</w:t>
      </w:r>
    </w:p>
    <w:p w14:paraId="71EE152B" w14:textId="51B7D9E8" w:rsidR="003567E4" w:rsidRDefault="003567E4" w:rsidP="003567E4">
      <w:pPr>
        <w:pStyle w:val="ListParagraph"/>
        <w:numPr>
          <w:ilvl w:val="0"/>
          <w:numId w:val="5"/>
        </w:numPr>
        <w:rPr>
          <w:rFonts w:ascii="Times New Roman" w:hAnsi="Times New Roman" w:cs="Times New Roman"/>
          <w:sz w:val="24"/>
          <w:szCs w:val="24"/>
        </w:rPr>
      </w:pPr>
      <w:r w:rsidRPr="0041211F">
        <w:rPr>
          <w:rFonts w:ascii="Times New Roman" w:hAnsi="Times New Roman" w:cs="Times New Roman"/>
          <w:sz w:val="24"/>
          <w:szCs w:val="24"/>
        </w:rPr>
        <w:t xml:space="preserve">Assess accuracy of model predictions of </w:t>
      </w:r>
      <w:r w:rsidR="001D1436">
        <w:rPr>
          <w:rFonts w:ascii="Times New Roman" w:hAnsi="Times New Roman" w:cs="Times New Roman"/>
          <w:sz w:val="24"/>
          <w:szCs w:val="24"/>
        </w:rPr>
        <w:t>CONI</w:t>
      </w:r>
      <w:r w:rsidRPr="0041211F">
        <w:rPr>
          <w:rFonts w:ascii="Times New Roman" w:hAnsi="Times New Roman" w:cs="Times New Roman"/>
          <w:sz w:val="24"/>
          <w:szCs w:val="24"/>
        </w:rPr>
        <w:t xml:space="preserve"> presence/absence (e.g. receiver-operating characteristic [ROC] curves, rates of false positive detections)</w:t>
      </w:r>
      <w:r w:rsidR="00B879A5">
        <w:rPr>
          <w:rFonts w:ascii="Times New Roman" w:hAnsi="Times New Roman" w:cs="Times New Roman"/>
          <w:sz w:val="24"/>
          <w:szCs w:val="24"/>
        </w:rPr>
        <w:t>.</w:t>
      </w:r>
    </w:p>
    <w:p w14:paraId="39BB2476" w14:textId="152F8003" w:rsidR="00B03891" w:rsidRDefault="00B879A5" w:rsidP="003567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w:t>
      </w:r>
      <w:r w:rsidRPr="0041211F">
        <w:rPr>
          <w:rFonts w:ascii="Times New Roman" w:hAnsi="Times New Roman" w:cs="Times New Roman"/>
          <w:sz w:val="24"/>
          <w:szCs w:val="24"/>
        </w:rPr>
        <w:t xml:space="preserve">un </w:t>
      </w:r>
      <w:r>
        <w:rPr>
          <w:rFonts w:ascii="Times New Roman" w:hAnsi="Times New Roman" w:cs="Times New Roman"/>
          <w:sz w:val="24"/>
          <w:szCs w:val="24"/>
        </w:rPr>
        <w:t>generalized additive mixed</w:t>
      </w:r>
      <w:r w:rsidRPr="0041211F">
        <w:rPr>
          <w:rFonts w:ascii="Times New Roman" w:hAnsi="Times New Roman" w:cs="Times New Roman"/>
          <w:sz w:val="24"/>
          <w:szCs w:val="24"/>
        </w:rPr>
        <w:t xml:space="preserve"> models </w:t>
      </w:r>
      <w:r>
        <w:rPr>
          <w:rFonts w:ascii="Times New Roman" w:hAnsi="Times New Roman" w:cs="Times New Roman"/>
          <w:sz w:val="24"/>
          <w:szCs w:val="24"/>
        </w:rPr>
        <w:t xml:space="preserve">to determine how </w:t>
      </w:r>
      <w:r w:rsidR="001D1436">
        <w:rPr>
          <w:rFonts w:ascii="Times New Roman" w:hAnsi="Times New Roman" w:cs="Times New Roman"/>
          <w:sz w:val="24"/>
          <w:szCs w:val="24"/>
        </w:rPr>
        <w:t>CONI</w:t>
      </w:r>
      <w:r>
        <w:rPr>
          <w:rFonts w:ascii="Times New Roman" w:hAnsi="Times New Roman" w:cs="Times New Roman"/>
          <w:sz w:val="24"/>
          <w:szCs w:val="24"/>
        </w:rPr>
        <w:t xml:space="preserve"> call rates (boom</w:t>
      </w:r>
      <w:r w:rsidR="00AE4480">
        <w:rPr>
          <w:rFonts w:ascii="Times New Roman" w:hAnsi="Times New Roman" w:cs="Times New Roman"/>
          <w:sz w:val="24"/>
          <w:szCs w:val="24"/>
        </w:rPr>
        <w:t>s and peent calls)</w:t>
      </w:r>
      <w:r>
        <w:rPr>
          <w:rFonts w:ascii="Times New Roman" w:hAnsi="Times New Roman" w:cs="Times New Roman"/>
          <w:sz w:val="24"/>
          <w:szCs w:val="24"/>
        </w:rPr>
        <w:t xml:space="preserve"> </w:t>
      </w:r>
      <w:r w:rsidR="00AE4480">
        <w:rPr>
          <w:rFonts w:ascii="Times New Roman" w:hAnsi="Times New Roman" w:cs="Times New Roman"/>
          <w:sz w:val="24"/>
          <w:szCs w:val="24"/>
        </w:rPr>
        <w:t>vary with ordinal day and time since sunrise</w:t>
      </w:r>
      <w:r w:rsidRPr="0041211F">
        <w:rPr>
          <w:rFonts w:ascii="Times New Roman" w:hAnsi="Times New Roman" w:cs="Times New Roman"/>
          <w:sz w:val="24"/>
          <w:szCs w:val="24"/>
        </w:rPr>
        <w:t>.</w:t>
      </w:r>
    </w:p>
    <w:p w14:paraId="55AF07A8" w14:textId="1683F869" w:rsidR="003567E4" w:rsidRPr="00B03891" w:rsidRDefault="003567E4" w:rsidP="003567E4">
      <w:pPr>
        <w:pStyle w:val="ListParagraph"/>
        <w:numPr>
          <w:ilvl w:val="0"/>
          <w:numId w:val="5"/>
        </w:numPr>
        <w:rPr>
          <w:rFonts w:ascii="Times New Roman" w:hAnsi="Times New Roman" w:cs="Times New Roman"/>
          <w:sz w:val="24"/>
          <w:szCs w:val="24"/>
        </w:rPr>
      </w:pPr>
      <w:r w:rsidRPr="00B03891">
        <w:rPr>
          <w:rFonts w:ascii="Times New Roman" w:hAnsi="Times New Roman" w:cs="Times New Roman"/>
          <w:sz w:val="24"/>
          <w:szCs w:val="24"/>
        </w:rPr>
        <w:t xml:space="preserve">After determining optimal survey design for </w:t>
      </w:r>
      <w:r w:rsidR="001D1436">
        <w:rPr>
          <w:rFonts w:ascii="Times New Roman" w:hAnsi="Times New Roman" w:cs="Times New Roman"/>
          <w:sz w:val="24"/>
          <w:szCs w:val="24"/>
        </w:rPr>
        <w:t>CONI</w:t>
      </w:r>
      <w:r w:rsidRPr="00B03891">
        <w:rPr>
          <w:rFonts w:ascii="Times New Roman" w:hAnsi="Times New Roman" w:cs="Times New Roman"/>
          <w:sz w:val="24"/>
          <w:szCs w:val="24"/>
        </w:rPr>
        <w:t xml:space="preserve">, </w:t>
      </w:r>
      <w:proofErr w:type="gramStart"/>
      <w:r w:rsidRPr="00B03891">
        <w:rPr>
          <w:rFonts w:ascii="Times New Roman" w:hAnsi="Times New Roman" w:cs="Times New Roman"/>
          <w:sz w:val="24"/>
          <w:szCs w:val="24"/>
        </w:rPr>
        <w:t>compare and contrast</w:t>
      </w:r>
      <w:proofErr w:type="gramEnd"/>
      <w:r w:rsidRPr="00B03891">
        <w:rPr>
          <w:rFonts w:ascii="Times New Roman" w:hAnsi="Times New Roman" w:cs="Times New Roman"/>
          <w:sz w:val="24"/>
          <w:szCs w:val="24"/>
        </w:rPr>
        <w:t xml:space="preserve"> this survey design to </w:t>
      </w:r>
      <w:r w:rsidR="002942C3">
        <w:rPr>
          <w:rFonts w:ascii="Times New Roman" w:hAnsi="Times New Roman" w:cs="Times New Roman"/>
          <w:sz w:val="24"/>
          <w:szCs w:val="24"/>
        </w:rPr>
        <w:t>BBS</w:t>
      </w:r>
      <w:r w:rsidRPr="00B03891">
        <w:rPr>
          <w:rFonts w:ascii="Times New Roman" w:hAnsi="Times New Roman" w:cs="Times New Roman"/>
          <w:sz w:val="24"/>
          <w:szCs w:val="24"/>
        </w:rPr>
        <w:t xml:space="preserve"> protocols to show how protocols might be adjusted to increase </w:t>
      </w:r>
      <w:r w:rsidR="001D1436">
        <w:rPr>
          <w:rFonts w:ascii="Times New Roman" w:hAnsi="Times New Roman" w:cs="Times New Roman"/>
          <w:sz w:val="24"/>
          <w:szCs w:val="24"/>
        </w:rPr>
        <w:t>CONI</w:t>
      </w:r>
      <w:r w:rsidRPr="00B03891">
        <w:rPr>
          <w:rFonts w:ascii="Times New Roman" w:hAnsi="Times New Roman" w:cs="Times New Roman"/>
          <w:sz w:val="24"/>
          <w:szCs w:val="24"/>
        </w:rPr>
        <w:t xml:space="preserve"> detection.</w:t>
      </w:r>
    </w:p>
    <w:p w14:paraId="1C1D5103" w14:textId="1F4143FD" w:rsidR="00291420" w:rsidRPr="00F94FA0" w:rsidRDefault="00291420" w:rsidP="002B3831">
      <w:pPr>
        <w:pStyle w:val="Heading1"/>
      </w:pPr>
      <w:r w:rsidRPr="00F94FA0">
        <w:lastRenderedPageBreak/>
        <w:t>Methods</w:t>
      </w:r>
    </w:p>
    <w:p w14:paraId="46911A2D" w14:textId="090DB527" w:rsidR="004219B3" w:rsidRDefault="004219B3" w:rsidP="009E3432">
      <w:pPr>
        <w:pStyle w:val="Heading2"/>
      </w:pPr>
      <w:r>
        <w:t>Recordings</w:t>
      </w:r>
    </w:p>
    <w:p w14:paraId="2F52CD5D" w14:textId="38812BB0" w:rsidR="0054296A" w:rsidRPr="00ED33DD" w:rsidRDefault="008B2695" w:rsidP="0054296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Nocturnal bird surveys focusing on </w:t>
      </w:r>
      <w:r w:rsidR="001D1436">
        <w:rPr>
          <w:rFonts w:ascii="Times New Roman" w:hAnsi="Times New Roman" w:cs="Times New Roman"/>
          <w:sz w:val="24"/>
          <w:szCs w:val="24"/>
        </w:rPr>
        <w:t>CONI</w:t>
      </w:r>
      <w:r>
        <w:rPr>
          <w:rFonts w:ascii="Times New Roman" w:hAnsi="Times New Roman" w:cs="Times New Roman"/>
          <w:sz w:val="24"/>
          <w:szCs w:val="24"/>
        </w:rPr>
        <w:t xml:space="preserve"> </w:t>
      </w:r>
      <w:r w:rsidR="0072075C">
        <w:rPr>
          <w:rFonts w:ascii="Times New Roman" w:hAnsi="Times New Roman" w:cs="Times New Roman"/>
          <w:sz w:val="24"/>
          <w:szCs w:val="24"/>
        </w:rPr>
        <w:t xml:space="preserve">were conducted from June 1 to August 28, 2014 at 23 sites </w:t>
      </w:r>
      <w:r w:rsidR="003D29B4">
        <w:rPr>
          <w:rFonts w:ascii="Times New Roman" w:hAnsi="Times New Roman" w:cs="Times New Roman"/>
          <w:sz w:val="24"/>
          <w:szCs w:val="24"/>
        </w:rPr>
        <w:t xml:space="preserve">(1-3 sites at each of 12 general locations </w:t>
      </w:r>
      <w:r w:rsidR="003F32AE">
        <w:rPr>
          <w:rFonts w:ascii="Times New Roman" w:hAnsi="Times New Roman" w:cs="Times New Roman"/>
          <w:sz w:val="24"/>
          <w:szCs w:val="24"/>
        </w:rPr>
        <w:t xml:space="preserve">spanning 3000 km from </w:t>
      </w:r>
      <w:r w:rsidR="003F32AE" w:rsidRPr="00ED33DD">
        <w:rPr>
          <w:rFonts w:ascii="Times New Roman" w:hAnsi="Times New Roman" w:cs="Times New Roman"/>
          <w:sz w:val="24"/>
          <w:szCs w:val="24"/>
        </w:rPr>
        <w:t xml:space="preserve">Ottawa, ON (45°21 N, -76°0 W) </w:t>
      </w:r>
      <w:r w:rsidR="003F32AE">
        <w:rPr>
          <w:rFonts w:ascii="Times New Roman" w:hAnsi="Times New Roman" w:cs="Times New Roman"/>
          <w:sz w:val="24"/>
          <w:szCs w:val="24"/>
        </w:rPr>
        <w:t>to</w:t>
      </w:r>
      <w:r w:rsidR="003F32AE" w:rsidRPr="00ED33DD">
        <w:rPr>
          <w:rFonts w:ascii="Times New Roman" w:hAnsi="Times New Roman" w:cs="Times New Roman"/>
          <w:sz w:val="24"/>
          <w:szCs w:val="24"/>
        </w:rPr>
        <w:t xml:space="preserve"> Yellowknife, NT (62°42 N, -116°6 W</w:t>
      </w:r>
      <w:r w:rsidR="003F32AE">
        <w:rPr>
          <w:rFonts w:ascii="Times New Roman" w:hAnsi="Times New Roman" w:cs="Times New Roman"/>
          <w:sz w:val="24"/>
          <w:szCs w:val="24"/>
        </w:rPr>
        <w:t xml:space="preserve">)) </w:t>
      </w:r>
      <w:r w:rsidR="0072075C">
        <w:rPr>
          <w:rFonts w:ascii="Times New Roman" w:hAnsi="Times New Roman" w:cs="Times New Roman"/>
          <w:sz w:val="24"/>
          <w:szCs w:val="24"/>
        </w:rPr>
        <w:t>using autonomous recording units (ARUs).</w:t>
      </w:r>
      <w:r w:rsidR="00B17E26">
        <w:rPr>
          <w:rFonts w:ascii="Times New Roman" w:hAnsi="Times New Roman" w:cs="Times New Roman"/>
          <w:sz w:val="24"/>
          <w:szCs w:val="24"/>
        </w:rPr>
        <w:t xml:space="preserve"> </w:t>
      </w:r>
      <w:r w:rsidR="00EF2E9D">
        <w:rPr>
          <w:rFonts w:ascii="Times New Roman" w:hAnsi="Times New Roman" w:cs="Times New Roman"/>
          <w:sz w:val="24"/>
          <w:szCs w:val="24"/>
        </w:rPr>
        <w:t xml:space="preserve">Sites </w:t>
      </w:r>
      <w:r w:rsidR="00B15A11">
        <w:rPr>
          <w:rFonts w:ascii="Times New Roman" w:hAnsi="Times New Roman" w:cs="Times New Roman"/>
          <w:sz w:val="24"/>
          <w:szCs w:val="24"/>
        </w:rPr>
        <w:t xml:space="preserve">within general locations </w:t>
      </w:r>
      <w:r w:rsidR="00EF2E9D">
        <w:rPr>
          <w:rFonts w:ascii="Times New Roman" w:hAnsi="Times New Roman" w:cs="Times New Roman"/>
          <w:sz w:val="24"/>
          <w:szCs w:val="24"/>
        </w:rPr>
        <w:t xml:space="preserve">were </w:t>
      </w:r>
      <w:r w:rsidR="00EF2E9D" w:rsidRPr="00ED33DD">
        <w:rPr>
          <w:rFonts w:ascii="Times New Roman" w:hAnsi="Times New Roman" w:cs="Times New Roman"/>
          <w:sz w:val="24"/>
          <w:szCs w:val="24"/>
        </w:rPr>
        <w:t>≥ 1.8 km apart</w:t>
      </w:r>
      <w:r w:rsidR="00EF2E9D">
        <w:rPr>
          <w:rFonts w:ascii="Times New Roman" w:hAnsi="Times New Roman" w:cs="Times New Roman"/>
          <w:sz w:val="24"/>
          <w:szCs w:val="24"/>
        </w:rPr>
        <w:t xml:space="preserve"> </w:t>
      </w:r>
      <w:r w:rsidR="00B15A11">
        <w:rPr>
          <w:rFonts w:ascii="Times New Roman" w:hAnsi="Times New Roman" w:cs="Times New Roman"/>
          <w:sz w:val="24"/>
          <w:szCs w:val="24"/>
        </w:rPr>
        <w:t xml:space="preserve">to minimize the probability of double-counting individual </w:t>
      </w:r>
      <w:r w:rsidR="001D1436">
        <w:rPr>
          <w:rFonts w:ascii="Times New Roman" w:hAnsi="Times New Roman" w:cs="Times New Roman"/>
          <w:sz w:val="24"/>
          <w:szCs w:val="24"/>
        </w:rPr>
        <w:t>CONI</w:t>
      </w:r>
      <w:r w:rsidR="00EF1514">
        <w:rPr>
          <w:rFonts w:ascii="Times New Roman" w:hAnsi="Times New Roman" w:cs="Times New Roman"/>
          <w:sz w:val="24"/>
          <w:szCs w:val="24"/>
        </w:rPr>
        <w:t xml:space="preserve"> at different sites. </w:t>
      </w:r>
      <w:r w:rsidR="00A14931">
        <w:rPr>
          <w:rFonts w:ascii="Times New Roman" w:hAnsi="Times New Roman" w:cs="Times New Roman"/>
          <w:sz w:val="24"/>
          <w:szCs w:val="24"/>
        </w:rPr>
        <w:t>Sites were selected opportunistically</w:t>
      </w:r>
      <w:r w:rsidR="004F0021">
        <w:rPr>
          <w:rFonts w:ascii="Times New Roman" w:hAnsi="Times New Roman" w:cs="Times New Roman"/>
          <w:sz w:val="24"/>
          <w:szCs w:val="24"/>
        </w:rPr>
        <w:t>, coinciding with other projects conducted by colleagues and volunteers</w:t>
      </w:r>
      <w:r w:rsidR="00E736D9">
        <w:rPr>
          <w:rFonts w:ascii="Times New Roman" w:hAnsi="Times New Roman" w:cs="Times New Roman"/>
          <w:sz w:val="24"/>
          <w:szCs w:val="24"/>
        </w:rPr>
        <w:t>. Sites</w:t>
      </w:r>
      <w:r w:rsidR="00EF6D61">
        <w:rPr>
          <w:rFonts w:ascii="Times New Roman" w:hAnsi="Times New Roman" w:cs="Times New Roman"/>
          <w:sz w:val="24"/>
          <w:szCs w:val="24"/>
        </w:rPr>
        <w:t xml:space="preserve"> were also selected based on their </w:t>
      </w:r>
      <w:r w:rsidR="00EF6D61" w:rsidRPr="00E736D9">
        <w:rPr>
          <w:rFonts w:ascii="Times New Roman" w:hAnsi="Times New Roman" w:cs="Times New Roman"/>
          <w:i/>
          <w:iCs/>
          <w:sz w:val="24"/>
          <w:szCs w:val="24"/>
        </w:rPr>
        <w:t>a priori</w:t>
      </w:r>
      <w:r w:rsidR="00EF6D61">
        <w:rPr>
          <w:rFonts w:ascii="Times New Roman" w:hAnsi="Times New Roman" w:cs="Times New Roman"/>
          <w:sz w:val="24"/>
          <w:szCs w:val="24"/>
        </w:rPr>
        <w:t xml:space="preserve"> suitability as </w:t>
      </w:r>
      <w:r w:rsidR="001D1436">
        <w:rPr>
          <w:rFonts w:ascii="Times New Roman" w:hAnsi="Times New Roman" w:cs="Times New Roman"/>
          <w:sz w:val="24"/>
          <w:szCs w:val="24"/>
        </w:rPr>
        <w:t>CONI</w:t>
      </w:r>
      <w:r w:rsidR="00EF6D61">
        <w:rPr>
          <w:rFonts w:ascii="Times New Roman" w:hAnsi="Times New Roman" w:cs="Times New Roman"/>
          <w:sz w:val="24"/>
          <w:szCs w:val="24"/>
        </w:rPr>
        <w:t xml:space="preserve"> habitats</w:t>
      </w:r>
      <w:r w:rsidR="0058777F">
        <w:rPr>
          <w:rFonts w:ascii="Times New Roman" w:hAnsi="Times New Roman" w:cs="Times New Roman"/>
          <w:sz w:val="24"/>
          <w:szCs w:val="24"/>
        </w:rPr>
        <w:t xml:space="preserve"> (e.g. extensive openings with sand</w:t>
      </w:r>
      <w:r w:rsidR="00A57826">
        <w:rPr>
          <w:rFonts w:ascii="Times New Roman" w:hAnsi="Times New Roman" w:cs="Times New Roman"/>
          <w:sz w:val="24"/>
          <w:szCs w:val="24"/>
        </w:rPr>
        <w:t xml:space="preserve">, gravel or rock; recently burned or harvested areas </w:t>
      </w:r>
      <w:r w:rsidR="00D1242C">
        <w:rPr>
          <w:rFonts w:ascii="Times New Roman" w:hAnsi="Times New Roman" w:cs="Times New Roman"/>
          <w:sz w:val="24"/>
          <w:szCs w:val="24"/>
        </w:rPr>
        <w:t>(</w:t>
      </w:r>
      <w:r w:rsidR="00A57826" w:rsidRPr="00ED33DD">
        <w:rPr>
          <w:rFonts w:ascii="Times New Roman" w:hAnsi="Times New Roman" w:cs="Times New Roman"/>
          <w:sz w:val="24"/>
          <w:szCs w:val="24"/>
        </w:rPr>
        <w:t>Brigham et al. 2011</w:t>
      </w:r>
      <w:r w:rsidR="00D1242C">
        <w:rPr>
          <w:rFonts w:ascii="Times New Roman" w:hAnsi="Times New Roman" w:cs="Times New Roman"/>
          <w:sz w:val="24"/>
          <w:szCs w:val="24"/>
        </w:rPr>
        <w:t xml:space="preserve">)), </w:t>
      </w:r>
      <w:r w:rsidR="00BF0273">
        <w:rPr>
          <w:rFonts w:ascii="Times New Roman" w:hAnsi="Times New Roman" w:cs="Times New Roman"/>
          <w:sz w:val="24"/>
          <w:szCs w:val="24"/>
        </w:rPr>
        <w:t xml:space="preserve">as determined from mapped imagery </w:t>
      </w:r>
      <w:r w:rsidR="0095048A">
        <w:rPr>
          <w:rFonts w:ascii="Times New Roman" w:hAnsi="Times New Roman" w:cs="Times New Roman"/>
          <w:sz w:val="24"/>
          <w:szCs w:val="24"/>
        </w:rPr>
        <w:t>or by biologists in the field deploying ARUs in the area</w:t>
      </w:r>
      <w:r w:rsidR="00F31F6C">
        <w:rPr>
          <w:rFonts w:ascii="Times New Roman" w:hAnsi="Times New Roman" w:cs="Times New Roman"/>
          <w:sz w:val="24"/>
          <w:szCs w:val="24"/>
        </w:rPr>
        <w:t>s</w:t>
      </w:r>
      <w:r w:rsidR="00EF6D61">
        <w:rPr>
          <w:rFonts w:ascii="Times New Roman" w:hAnsi="Times New Roman" w:cs="Times New Roman"/>
          <w:sz w:val="24"/>
          <w:szCs w:val="24"/>
        </w:rPr>
        <w:t>.</w:t>
      </w:r>
      <w:r w:rsidR="00164A0F">
        <w:rPr>
          <w:rFonts w:ascii="Times New Roman" w:hAnsi="Times New Roman" w:cs="Times New Roman"/>
          <w:sz w:val="24"/>
          <w:szCs w:val="24"/>
        </w:rPr>
        <w:t xml:space="preserve"> </w:t>
      </w:r>
    </w:p>
    <w:p w14:paraId="77A4EBB4" w14:textId="52D37779" w:rsidR="00C97724" w:rsidRPr="00ED33DD" w:rsidRDefault="001D1436" w:rsidP="00C97724">
      <w:pPr>
        <w:spacing w:line="240" w:lineRule="auto"/>
        <w:ind w:firstLine="720"/>
        <w:rPr>
          <w:rFonts w:ascii="Times New Roman" w:hAnsi="Times New Roman" w:cs="Times New Roman"/>
          <w:sz w:val="24"/>
          <w:szCs w:val="24"/>
        </w:rPr>
      </w:pPr>
      <w:r>
        <w:rPr>
          <w:rFonts w:ascii="Times New Roman" w:hAnsi="Times New Roman" w:cs="Times New Roman"/>
          <w:sz w:val="24"/>
          <w:szCs w:val="24"/>
        </w:rPr>
        <w:t>CONI</w:t>
      </w:r>
      <w:r w:rsidR="007455AE">
        <w:rPr>
          <w:rFonts w:ascii="Times New Roman" w:hAnsi="Times New Roman" w:cs="Times New Roman"/>
          <w:sz w:val="24"/>
          <w:szCs w:val="24"/>
        </w:rPr>
        <w:t xml:space="preserve"> </w:t>
      </w:r>
      <w:r w:rsidR="00C37654">
        <w:rPr>
          <w:rFonts w:ascii="Times New Roman" w:hAnsi="Times New Roman" w:cs="Times New Roman"/>
          <w:sz w:val="24"/>
          <w:szCs w:val="24"/>
        </w:rPr>
        <w:t>sounds</w:t>
      </w:r>
      <w:r w:rsidR="00ED33DD" w:rsidRPr="00ED33DD">
        <w:rPr>
          <w:rFonts w:ascii="Times New Roman" w:hAnsi="Times New Roman" w:cs="Times New Roman"/>
          <w:sz w:val="24"/>
          <w:szCs w:val="24"/>
        </w:rPr>
        <w:t xml:space="preserve"> </w:t>
      </w:r>
      <w:r w:rsidR="007455AE">
        <w:rPr>
          <w:rFonts w:ascii="Times New Roman" w:hAnsi="Times New Roman" w:cs="Times New Roman"/>
          <w:sz w:val="24"/>
          <w:szCs w:val="24"/>
        </w:rPr>
        <w:t xml:space="preserve">include </w:t>
      </w:r>
      <w:proofErr w:type="gramStart"/>
      <w:r w:rsidR="00C37654" w:rsidRPr="00ED33DD">
        <w:rPr>
          <w:rFonts w:ascii="Times New Roman" w:hAnsi="Times New Roman" w:cs="Times New Roman"/>
          <w:sz w:val="24"/>
          <w:szCs w:val="24"/>
        </w:rPr>
        <w:t>low-frequency</w:t>
      </w:r>
      <w:proofErr w:type="gramEnd"/>
      <w:r w:rsidR="00C37654" w:rsidRPr="00ED33DD">
        <w:rPr>
          <w:rFonts w:ascii="Times New Roman" w:hAnsi="Times New Roman" w:cs="Times New Roman"/>
          <w:sz w:val="24"/>
          <w:szCs w:val="24"/>
        </w:rPr>
        <w:t xml:space="preserve"> (0.4-1.0 kHz)</w:t>
      </w:r>
      <w:r w:rsidR="00C37654">
        <w:rPr>
          <w:rFonts w:ascii="Times New Roman" w:hAnsi="Times New Roman" w:cs="Times New Roman"/>
          <w:sz w:val="24"/>
          <w:szCs w:val="24"/>
        </w:rPr>
        <w:t xml:space="preserve"> </w:t>
      </w:r>
      <w:r w:rsidR="007455AE">
        <w:rPr>
          <w:rFonts w:ascii="Times New Roman" w:hAnsi="Times New Roman" w:cs="Times New Roman"/>
          <w:sz w:val="24"/>
          <w:szCs w:val="24"/>
        </w:rPr>
        <w:t xml:space="preserve">“booms” made </w:t>
      </w:r>
      <w:r w:rsidR="00B8663E">
        <w:rPr>
          <w:rFonts w:ascii="Times New Roman" w:hAnsi="Times New Roman" w:cs="Times New Roman"/>
          <w:sz w:val="24"/>
          <w:szCs w:val="24"/>
        </w:rPr>
        <w:t xml:space="preserve">by flexing the wings at the bottom of an aerial dive. These booms are made presumably by males </w:t>
      </w:r>
      <w:r w:rsidR="00F0682B">
        <w:rPr>
          <w:rFonts w:ascii="Times New Roman" w:hAnsi="Times New Roman" w:cs="Times New Roman"/>
          <w:sz w:val="24"/>
          <w:szCs w:val="24"/>
        </w:rPr>
        <w:t xml:space="preserve">at dawn and dusk </w:t>
      </w:r>
      <w:r w:rsidR="007455AE">
        <w:rPr>
          <w:rFonts w:ascii="Times New Roman" w:hAnsi="Times New Roman" w:cs="Times New Roman"/>
          <w:sz w:val="24"/>
          <w:szCs w:val="24"/>
        </w:rPr>
        <w:t xml:space="preserve">by males to </w:t>
      </w:r>
      <w:r w:rsidR="00ED33DD" w:rsidRPr="00ED33DD">
        <w:rPr>
          <w:rFonts w:ascii="Times New Roman" w:hAnsi="Times New Roman" w:cs="Times New Roman"/>
          <w:sz w:val="24"/>
          <w:szCs w:val="24"/>
        </w:rPr>
        <w:t>maintain and defend discreet aerial territories</w:t>
      </w:r>
      <w:r w:rsidR="00AA2303" w:rsidRPr="00ED33DD">
        <w:rPr>
          <w:rFonts w:ascii="Times New Roman" w:hAnsi="Times New Roman" w:cs="Times New Roman"/>
          <w:sz w:val="24"/>
          <w:szCs w:val="24"/>
        </w:rPr>
        <w:t xml:space="preserve"> (</w:t>
      </w:r>
      <w:bookmarkStart w:id="0" w:name="_Hlk36629391"/>
      <w:r w:rsidR="00AA2303" w:rsidRPr="00ED33DD">
        <w:rPr>
          <w:rFonts w:ascii="Times New Roman" w:hAnsi="Times New Roman" w:cs="Times New Roman"/>
          <w:sz w:val="24"/>
          <w:szCs w:val="24"/>
        </w:rPr>
        <w:t>Weller 1958, Brigham et al. 2011</w:t>
      </w:r>
      <w:r w:rsidR="00AA2303">
        <w:rPr>
          <w:rFonts w:ascii="Times New Roman" w:hAnsi="Times New Roman" w:cs="Times New Roman"/>
          <w:sz w:val="24"/>
          <w:szCs w:val="24"/>
        </w:rPr>
        <w:t>)</w:t>
      </w:r>
      <w:r w:rsidR="00ED33DD" w:rsidRPr="00ED33DD">
        <w:rPr>
          <w:rFonts w:ascii="Times New Roman" w:hAnsi="Times New Roman" w:cs="Times New Roman"/>
          <w:sz w:val="24"/>
          <w:szCs w:val="24"/>
        </w:rPr>
        <w:t xml:space="preserve">, often over habitat features </w:t>
      </w:r>
      <w:r w:rsidR="008036A0">
        <w:rPr>
          <w:rFonts w:ascii="Times New Roman" w:hAnsi="Times New Roman" w:cs="Times New Roman"/>
          <w:sz w:val="24"/>
          <w:szCs w:val="24"/>
        </w:rPr>
        <w:t>used for</w:t>
      </w:r>
      <w:r w:rsidR="00ED33DD" w:rsidRPr="00ED33DD">
        <w:rPr>
          <w:rFonts w:ascii="Times New Roman" w:hAnsi="Times New Roman" w:cs="Times New Roman"/>
          <w:sz w:val="24"/>
          <w:szCs w:val="24"/>
        </w:rPr>
        <w:t xml:space="preserve"> feeding or breeding (</w:t>
      </w:r>
      <w:proofErr w:type="spellStart"/>
      <w:r w:rsidR="00ED33DD" w:rsidRPr="00ED33DD">
        <w:rPr>
          <w:rFonts w:ascii="Times New Roman" w:hAnsi="Times New Roman" w:cs="Times New Roman"/>
          <w:sz w:val="24"/>
          <w:szCs w:val="24"/>
        </w:rPr>
        <w:t>Caccamise</w:t>
      </w:r>
      <w:proofErr w:type="spellEnd"/>
      <w:r w:rsidR="00ED33DD" w:rsidRPr="00ED33DD">
        <w:rPr>
          <w:rFonts w:ascii="Times New Roman" w:hAnsi="Times New Roman" w:cs="Times New Roman"/>
          <w:sz w:val="24"/>
          <w:szCs w:val="24"/>
        </w:rPr>
        <w:t xml:space="preserve"> 1974</w:t>
      </w:r>
      <w:bookmarkEnd w:id="0"/>
      <w:r w:rsidR="00ED33DD" w:rsidRPr="00ED33DD">
        <w:rPr>
          <w:rFonts w:ascii="Times New Roman" w:hAnsi="Times New Roman" w:cs="Times New Roman"/>
          <w:sz w:val="24"/>
          <w:szCs w:val="24"/>
        </w:rPr>
        <w:t xml:space="preserve">). </w:t>
      </w:r>
      <w:r w:rsidR="00EE6D36">
        <w:rPr>
          <w:rFonts w:ascii="Times New Roman" w:hAnsi="Times New Roman" w:cs="Times New Roman"/>
          <w:sz w:val="24"/>
          <w:szCs w:val="24"/>
        </w:rPr>
        <w:t xml:space="preserve">Another more common vocalization is a </w:t>
      </w:r>
      <w:r w:rsidR="00ED33DD" w:rsidRPr="00ED33DD">
        <w:rPr>
          <w:rFonts w:ascii="Times New Roman" w:hAnsi="Times New Roman" w:cs="Times New Roman"/>
          <w:sz w:val="24"/>
          <w:szCs w:val="24"/>
        </w:rPr>
        <w:t xml:space="preserve">mid-frequency </w:t>
      </w:r>
      <w:r w:rsidR="00C67795">
        <w:rPr>
          <w:rFonts w:ascii="Times New Roman" w:hAnsi="Times New Roman" w:cs="Times New Roman"/>
          <w:sz w:val="24"/>
          <w:szCs w:val="24"/>
        </w:rPr>
        <w:t>contact call or</w:t>
      </w:r>
      <w:r w:rsidR="00ED33DD" w:rsidRPr="00ED33DD">
        <w:rPr>
          <w:rFonts w:ascii="Times New Roman" w:hAnsi="Times New Roman" w:cs="Times New Roman"/>
          <w:sz w:val="24"/>
          <w:szCs w:val="24"/>
        </w:rPr>
        <w:t xml:space="preserve"> "peent" (2-4 kHz),</w:t>
      </w:r>
      <w:r w:rsidR="00C67795">
        <w:rPr>
          <w:rFonts w:ascii="Times New Roman" w:hAnsi="Times New Roman" w:cs="Times New Roman"/>
          <w:sz w:val="24"/>
          <w:szCs w:val="24"/>
        </w:rPr>
        <w:t xml:space="preserve"> </w:t>
      </w:r>
      <w:r w:rsidR="00ED33DD" w:rsidRPr="00ED33DD">
        <w:rPr>
          <w:rFonts w:ascii="Times New Roman" w:hAnsi="Times New Roman" w:cs="Times New Roman"/>
          <w:sz w:val="24"/>
          <w:szCs w:val="24"/>
        </w:rPr>
        <w:t>use</w:t>
      </w:r>
      <w:r w:rsidR="00C67795">
        <w:rPr>
          <w:rFonts w:ascii="Times New Roman" w:hAnsi="Times New Roman" w:cs="Times New Roman"/>
          <w:sz w:val="24"/>
          <w:szCs w:val="24"/>
        </w:rPr>
        <w:t>d</w:t>
      </w:r>
      <w:r w:rsidR="00ED33DD" w:rsidRPr="00ED33DD">
        <w:rPr>
          <w:rFonts w:ascii="Times New Roman" w:hAnsi="Times New Roman" w:cs="Times New Roman"/>
          <w:sz w:val="24"/>
          <w:szCs w:val="24"/>
        </w:rPr>
        <w:t xml:space="preserve"> for territorial displays, defensive</w:t>
      </w:r>
      <w:r w:rsidR="00C67795">
        <w:rPr>
          <w:rFonts w:ascii="Times New Roman" w:hAnsi="Times New Roman" w:cs="Times New Roman"/>
          <w:sz w:val="24"/>
          <w:szCs w:val="24"/>
        </w:rPr>
        <w:t xml:space="preserve"> </w:t>
      </w:r>
      <w:r w:rsidR="00ED33DD" w:rsidRPr="00ED33DD">
        <w:rPr>
          <w:rFonts w:ascii="Times New Roman" w:hAnsi="Times New Roman" w:cs="Times New Roman"/>
          <w:sz w:val="24"/>
          <w:szCs w:val="24"/>
        </w:rPr>
        <w:t xml:space="preserve">threats, and courtship (Brigham et al. 2011). </w:t>
      </w:r>
      <w:r w:rsidR="00202CD0">
        <w:rPr>
          <w:rFonts w:ascii="Times New Roman" w:hAnsi="Times New Roman" w:cs="Times New Roman"/>
          <w:sz w:val="24"/>
          <w:szCs w:val="24"/>
        </w:rPr>
        <w:t xml:space="preserve">Patterns in both sound types were analyzed separately from </w:t>
      </w:r>
      <w:proofErr w:type="gramStart"/>
      <w:r w:rsidR="00202CD0">
        <w:rPr>
          <w:rFonts w:ascii="Times New Roman" w:hAnsi="Times New Roman" w:cs="Times New Roman"/>
          <w:sz w:val="24"/>
          <w:szCs w:val="24"/>
        </w:rPr>
        <w:t>each other, since</w:t>
      </w:r>
      <w:proofErr w:type="gramEnd"/>
      <w:r w:rsidR="00202CD0">
        <w:rPr>
          <w:rFonts w:ascii="Times New Roman" w:hAnsi="Times New Roman" w:cs="Times New Roman"/>
          <w:sz w:val="24"/>
          <w:szCs w:val="24"/>
        </w:rPr>
        <w:t xml:space="preserve"> booms and peents </w:t>
      </w:r>
      <w:r w:rsidR="004C5847">
        <w:rPr>
          <w:rFonts w:ascii="Times New Roman" w:hAnsi="Times New Roman" w:cs="Times New Roman"/>
          <w:sz w:val="24"/>
          <w:szCs w:val="24"/>
        </w:rPr>
        <w:t xml:space="preserve">appear to be associated with different </w:t>
      </w:r>
      <w:r w:rsidR="004022F2">
        <w:rPr>
          <w:rFonts w:ascii="Times New Roman" w:hAnsi="Times New Roman" w:cs="Times New Roman"/>
          <w:sz w:val="24"/>
          <w:szCs w:val="24"/>
        </w:rPr>
        <w:t>behaviours and functions and since detection of one sound type might be differently affected by environmental variables from the other sound type.</w:t>
      </w:r>
    </w:p>
    <w:p w14:paraId="7F38F0EF" w14:textId="049015F4" w:rsidR="00ED33DD" w:rsidRPr="00ED33DD" w:rsidRDefault="00B2344B" w:rsidP="00C3513C">
      <w:pPr>
        <w:spacing w:line="240" w:lineRule="auto"/>
        <w:ind w:firstLine="720"/>
        <w:rPr>
          <w:rFonts w:ascii="Times New Roman" w:hAnsi="Times New Roman" w:cs="Times New Roman"/>
          <w:sz w:val="24"/>
          <w:szCs w:val="24"/>
        </w:rPr>
      </w:pPr>
      <w:r>
        <w:rPr>
          <w:rFonts w:ascii="Times New Roman" w:hAnsi="Times New Roman" w:cs="Times New Roman"/>
          <w:sz w:val="24"/>
          <w:szCs w:val="24"/>
        </w:rPr>
        <w:t>N</w:t>
      </w:r>
      <w:r w:rsidR="00ED33DD" w:rsidRPr="00ED33DD">
        <w:rPr>
          <w:rFonts w:ascii="Times New Roman" w:hAnsi="Times New Roman" w:cs="Times New Roman"/>
          <w:sz w:val="24"/>
          <w:szCs w:val="24"/>
        </w:rPr>
        <w:t xml:space="preserve">ighthawk activity </w:t>
      </w:r>
      <w:r>
        <w:rPr>
          <w:rFonts w:ascii="Times New Roman" w:hAnsi="Times New Roman" w:cs="Times New Roman"/>
          <w:sz w:val="24"/>
          <w:szCs w:val="24"/>
        </w:rPr>
        <w:t xml:space="preserve">was measured </w:t>
      </w:r>
      <w:r w:rsidR="00ED33DD" w:rsidRPr="00ED33DD">
        <w:rPr>
          <w:rFonts w:ascii="Times New Roman" w:hAnsi="Times New Roman" w:cs="Times New Roman"/>
          <w:sz w:val="24"/>
          <w:szCs w:val="24"/>
        </w:rPr>
        <w:t xml:space="preserve">using Song Meter </w:t>
      </w:r>
      <w:r w:rsidR="00611090">
        <w:rPr>
          <w:rFonts w:ascii="Times New Roman" w:hAnsi="Times New Roman" w:cs="Times New Roman"/>
          <w:sz w:val="24"/>
          <w:szCs w:val="24"/>
        </w:rPr>
        <w:t xml:space="preserve">ARUs </w:t>
      </w:r>
      <w:r w:rsidR="00ED33DD" w:rsidRPr="00ED33DD">
        <w:rPr>
          <w:rFonts w:ascii="Times New Roman" w:hAnsi="Times New Roman" w:cs="Times New Roman"/>
          <w:sz w:val="24"/>
          <w:szCs w:val="24"/>
        </w:rPr>
        <w:t>(Model SM2+, Wildlife Acoustics Inc., Maynard, MA;</w:t>
      </w:r>
      <w:r w:rsidR="00611090">
        <w:rPr>
          <w:rFonts w:ascii="Times New Roman" w:hAnsi="Times New Roman" w:cs="Times New Roman"/>
          <w:sz w:val="24"/>
          <w:szCs w:val="24"/>
        </w:rPr>
        <w:t xml:space="preserve"> </w:t>
      </w:r>
      <w:r w:rsidR="00ED33DD" w:rsidRPr="00ED33DD">
        <w:rPr>
          <w:rFonts w:ascii="Times New Roman" w:hAnsi="Times New Roman" w:cs="Times New Roman"/>
          <w:sz w:val="24"/>
          <w:szCs w:val="24"/>
        </w:rPr>
        <w:t>firmware version 3.2.5) ARUs. ARUs were deployed in late May or early-June at all locations and</w:t>
      </w:r>
      <w:r w:rsidR="0067737A">
        <w:rPr>
          <w:rFonts w:ascii="Times New Roman" w:hAnsi="Times New Roman" w:cs="Times New Roman"/>
          <w:sz w:val="24"/>
          <w:szCs w:val="24"/>
        </w:rPr>
        <w:t xml:space="preserve"> </w:t>
      </w:r>
      <w:r w:rsidR="00ED33DD" w:rsidRPr="00ED33DD">
        <w:rPr>
          <w:rFonts w:ascii="Times New Roman" w:hAnsi="Times New Roman" w:cs="Times New Roman"/>
          <w:sz w:val="24"/>
          <w:szCs w:val="24"/>
        </w:rPr>
        <w:t>retrieved from mid-July to mid-August</w:t>
      </w:r>
      <w:r w:rsidR="005C1841">
        <w:rPr>
          <w:rFonts w:ascii="Times New Roman" w:hAnsi="Times New Roman" w:cs="Times New Roman"/>
          <w:sz w:val="24"/>
          <w:szCs w:val="24"/>
        </w:rPr>
        <w:t xml:space="preserve">, and were </w:t>
      </w:r>
      <w:r w:rsidR="00ED33DD" w:rsidRPr="00ED33DD">
        <w:rPr>
          <w:rFonts w:ascii="Times New Roman" w:hAnsi="Times New Roman" w:cs="Times New Roman"/>
          <w:sz w:val="24"/>
          <w:szCs w:val="24"/>
        </w:rPr>
        <w:t>programmed to record continuously from 1-hr</w:t>
      </w:r>
      <w:r w:rsidR="005C1841">
        <w:rPr>
          <w:rFonts w:ascii="Times New Roman" w:hAnsi="Times New Roman" w:cs="Times New Roman"/>
          <w:sz w:val="24"/>
          <w:szCs w:val="24"/>
        </w:rPr>
        <w:t xml:space="preserve"> before</w:t>
      </w:r>
      <w:r w:rsidR="00ED33DD" w:rsidRPr="00ED33DD">
        <w:rPr>
          <w:rFonts w:ascii="Times New Roman" w:hAnsi="Times New Roman" w:cs="Times New Roman"/>
          <w:sz w:val="24"/>
          <w:szCs w:val="24"/>
        </w:rPr>
        <w:t xml:space="preserve"> sunset to 1-hr after sunrise local time at each site, starting 1 June 2014; the same</w:t>
      </w:r>
      <w:r w:rsidR="00AD3332">
        <w:rPr>
          <w:rFonts w:ascii="Times New Roman" w:hAnsi="Times New Roman" w:cs="Times New Roman"/>
          <w:sz w:val="24"/>
          <w:szCs w:val="24"/>
        </w:rPr>
        <w:t xml:space="preserve"> </w:t>
      </w:r>
      <w:r w:rsidR="00ED33DD" w:rsidRPr="00ED33DD">
        <w:rPr>
          <w:rFonts w:ascii="Times New Roman" w:hAnsi="Times New Roman" w:cs="Times New Roman"/>
          <w:sz w:val="24"/>
          <w:szCs w:val="24"/>
        </w:rPr>
        <w:t>recording program was repeated on a 4-day interval throughout the breeding season or until ARUs were</w:t>
      </w:r>
      <w:r w:rsidR="00C14FAA">
        <w:rPr>
          <w:rFonts w:ascii="Times New Roman" w:hAnsi="Times New Roman" w:cs="Times New Roman"/>
          <w:sz w:val="24"/>
          <w:szCs w:val="24"/>
        </w:rPr>
        <w:t xml:space="preserve"> </w:t>
      </w:r>
      <w:r w:rsidR="00ED33DD" w:rsidRPr="00ED33DD">
        <w:rPr>
          <w:rFonts w:ascii="Times New Roman" w:hAnsi="Times New Roman" w:cs="Times New Roman"/>
          <w:sz w:val="24"/>
          <w:szCs w:val="24"/>
        </w:rPr>
        <w:t>retrieved. Nighthawk sounds are typically low frequency and given the large number of recordings</w:t>
      </w:r>
      <w:r w:rsidR="009B5C03">
        <w:rPr>
          <w:rFonts w:ascii="Times New Roman" w:hAnsi="Times New Roman" w:cs="Times New Roman"/>
          <w:sz w:val="24"/>
          <w:szCs w:val="24"/>
        </w:rPr>
        <w:t xml:space="preserve"> </w:t>
      </w:r>
      <w:r w:rsidR="00ED33DD" w:rsidRPr="00ED33DD">
        <w:rPr>
          <w:rFonts w:ascii="Times New Roman" w:hAnsi="Times New Roman" w:cs="Times New Roman"/>
          <w:sz w:val="24"/>
          <w:szCs w:val="24"/>
        </w:rPr>
        <w:t>required, ARUs were programmed to record at a sampling rate of 16 kHz and a bit depth of 16 bits to</w:t>
      </w:r>
      <w:r w:rsidR="009B5C03">
        <w:rPr>
          <w:rFonts w:ascii="Times New Roman" w:hAnsi="Times New Roman" w:cs="Times New Roman"/>
          <w:sz w:val="24"/>
          <w:szCs w:val="24"/>
        </w:rPr>
        <w:t xml:space="preserve"> </w:t>
      </w:r>
      <w:r w:rsidR="00ED33DD" w:rsidRPr="00ED33DD">
        <w:rPr>
          <w:rFonts w:ascii="Times New Roman" w:hAnsi="Times New Roman" w:cs="Times New Roman"/>
          <w:sz w:val="24"/>
          <w:szCs w:val="24"/>
        </w:rPr>
        <w:t xml:space="preserve">conserve battery power. Files were saved in the uncompressed waveform audio file (.wav) format. </w:t>
      </w:r>
      <w:r w:rsidR="00C3513C">
        <w:rPr>
          <w:rFonts w:ascii="Times New Roman" w:hAnsi="Times New Roman" w:cs="Times New Roman"/>
          <w:sz w:val="24"/>
          <w:szCs w:val="24"/>
        </w:rPr>
        <w:t>A</w:t>
      </w:r>
      <w:r w:rsidR="00ED33DD" w:rsidRPr="00ED33DD">
        <w:rPr>
          <w:rFonts w:ascii="Times New Roman" w:hAnsi="Times New Roman" w:cs="Times New Roman"/>
          <w:sz w:val="24"/>
          <w:szCs w:val="24"/>
        </w:rPr>
        <w:t xml:space="preserve"> single 32 GB and a single 16 GB SD memory card (48 GB total)</w:t>
      </w:r>
      <w:r w:rsidR="00C3513C">
        <w:rPr>
          <w:rFonts w:ascii="Times New Roman" w:hAnsi="Times New Roman" w:cs="Times New Roman"/>
          <w:sz w:val="24"/>
          <w:szCs w:val="24"/>
        </w:rPr>
        <w:t xml:space="preserve"> were used together in each ARU</w:t>
      </w:r>
      <w:r w:rsidR="00ED33DD" w:rsidRPr="00ED33DD">
        <w:rPr>
          <w:rFonts w:ascii="Times New Roman" w:hAnsi="Times New Roman" w:cs="Times New Roman"/>
          <w:sz w:val="24"/>
          <w:szCs w:val="24"/>
        </w:rPr>
        <w:t xml:space="preserve"> to store all</w:t>
      </w:r>
      <w:r w:rsidR="00C3513C">
        <w:rPr>
          <w:rFonts w:ascii="Times New Roman" w:hAnsi="Times New Roman" w:cs="Times New Roman"/>
          <w:sz w:val="24"/>
          <w:szCs w:val="24"/>
        </w:rPr>
        <w:t xml:space="preserve"> </w:t>
      </w:r>
      <w:r w:rsidR="00ED33DD" w:rsidRPr="00ED33DD">
        <w:rPr>
          <w:rFonts w:ascii="Times New Roman" w:hAnsi="Times New Roman" w:cs="Times New Roman"/>
          <w:sz w:val="24"/>
          <w:szCs w:val="24"/>
        </w:rPr>
        <w:t>acoustic files within ARUs, with standard alkaline batteries installed in units prior to deployment.</w:t>
      </w:r>
    </w:p>
    <w:p w14:paraId="5714A1D7" w14:textId="77777777" w:rsidR="008A3471" w:rsidRDefault="00ED33DD" w:rsidP="009E3432">
      <w:pPr>
        <w:spacing w:line="240" w:lineRule="auto"/>
        <w:ind w:firstLine="720"/>
        <w:rPr>
          <w:rFonts w:ascii="Times New Roman" w:hAnsi="Times New Roman" w:cs="Times New Roman"/>
          <w:sz w:val="24"/>
          <w:szCs w:val="24"/>
        </w:rPr>
      </w:pPr>
      <w:r w:rsidRPr="00ED33DD">
        <w:rPr>
          <w:rFonts w:ascii="Times New Roman" w:hAnsi="Times New Roman" w:cs="Times New Roman"/>
          <w:sz w:val="24"/>
          <w:szCs w:val="24"/>
        </w:rPr>
        <w:t xml:space="preserve">Two </w:t>
      </w:r>
      <w:proofErr w:type="gramStart"/>
      <w:r w:rsidRPr="00ED33DD">
        <w:rPr>
          <w:rFonts w:ascii="Times New Roman" w:hAnsi="Times New Roman" w:cs="Times New Roman"/>
          <w:sz w:val="24"/>
          <w:szCs w:val="24"/>
        </w:rPr>
        <w:t>partially-automated</w:t>
      </w:r>
      <w:proofErr w:type="gramEnd"/>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approaches </w:t>
      </w:r>
      <w:r w:rsidR="00B26C94">
        <w:rPr>
          <w:rFonts w:ascii="Times New Roman" w:hAnsi="Times New Roman" w:cs="Times New Roman"/>
          <w:sz w:val="24"/>
          <w:szCs w:val="24"/>
        </w:rPr>
        <w:t xml:space="preserve">were used </w:t>
      </w:r>
      <w:r w:rsidRPr="00ED33DD">
        <w:rPr>
          <w:rFonts w:ascii="Times New Roman" w:hAnsi="Times New Roman" w:cs="Times New Roman"/>
          <w:sz w:val="24"/>
          <w:szCs w:val="24"/>
        </w:rPr>
        <w:t xml:space="preserve">to obtain data from acoustic recordings. </w:t>
      </w:r>
      <w:r w:rsidR="00B26C94">
        <w:rPr>
          <w:rFonts w:ascii="Times New Roman" w:hAnsi="Times New Roman" w:cs="Times New Roman"/>
          <w:sz w:val="24"/>
          <w:szCs w:val="24"/>
        </w:rPr>
        <w:t>First, p</w:t>
      </w:r>
      <w:r w:rsidRPr="00ED33DD">
        <w:rPr>
          <w:rFonts w:ascii="Times New Roman" w:hAnsi="Times New Roman" w:cs="Times New Roman"/>
          <w:sz w:val="24"/>
          <w:szCs w:val="24"/>
        </w:rPr>
        <w:t>eent vocalizations were obtained using an</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automated time-frequency band-limited energy detector (BLED; see Mills 2000), in Raven Pro (version</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1.4; </w:t>
      </w:r>
      <w:proofErr w:type="spellStart"/>
      <w:r w:rsidRPr="00ED33DD">
        <w:rPr>
          <w:rFonts w:ascii="Times New Roman" w:hAnsi="Times New Roman" w:cs="Times New Roman"/>
          <w:sz w:val="24"/>
          <w:szCs w:val="24"/>
        </w:rPr>
        <w:t>Charif</w:t>
      </w:r>
      <w:proofErr w:type="spellEnd"/>
      <w:r w:rsidRPr="00ED33DD">
        <w:rPr>
          <w:rFonts w:ascii="Times New Roman" w:hAnsi="Times New Roman" w:cs="Times New Roman"/>
          <w:sz w:val="24"/>
          <w:szCs w:val="24"/>
        </w:rPr>
        <w:t xml:space="preserve"> et al. 2010). Frequency range and time durations used to parameterize the detector were</w:t>
      </w:r>
      <w:r w:rsidR="00B26C94">
        <w:rPr>
          <w:rFonts w:ascii="Times New Roman" w:hAnsi="Times New Roman" w:cs="Times New Roman"/>
          <w:sz w:val="24"/>
          <w:szCs w:val="24"/>
        </w:rPr>
        <w:t xml:space="preserve"> d</w:t>
      </w:r>
      <w:r w:rsidRPr="00ED33DD">
        <w:rPr>
          <w:rFonts w:ascii="Times New Roman" w:hAnsi="Times New Roman" w:cs="Times New Roman"/>
          <w:sz w:val="24"/>
          <w:szCs w:val="24"/>
        </w:rPr>
        <w:t>efined based on a random sampling of 100 peents from our recordings. For the remaining detector</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parameters, </w:t>
      </w:r>
      <w:r w:rsidR="002B75E4">
        <w:rPr>
          <w:rFonts w:ascii="Times New Roman" w:hAnsi="Times New Roman" w:cs="Times New Roman"/>
          <w:sz w:val="24"/>
          <w:szCs w:val="24"/>
        </w:rPr>
        <w:t xml:space="preserve">settings were </w:t>
      </w:r>
      <w:r w:rsidR="0078774A">
        <w:rPr>
          <w:rFonts w:ascii="Times New Roman" w:hAnsi="Times New Roman" w:cs="Times New Roman"/>
          <w:sz w:val="24"/>
          <w:szCs w:val="24"/>
        </w:rPr>
        <w:t>adjusted as necessary from</w:t>
      </w:r>
      <w:r w:rsidRPr="00ED33DD">
        <w:rPr>
          <w:rFonts w:ascii="Times New Roman" w:hAnsi="Times New Roman" w:cs="Times New Roman"/>
          <w:sz w:val="24"/>
          <w:szCs w:val="24"/>
        </w:rPr>
        <w:t xml:space="preserve"> default settings </w:t>
      </w:r>
      <w:r w:rsidR="0078774A">
        <w:rPr>
          <w:rFonts w:ascii="Times New Roman" w:hAnsi="Times New Roman" w:cs="Times New Roman"/>
          <w:sz w:val="24"/>
          <w:szCs w:val="24"/>
        </w:rPr>
        <w:t>to find</w:t>
      </w:r>
      <w:r w:rsidRPr="00ED33DD">
        <w:rPr>
          <w:rFonts w:ascii="Times New Roman" w:hAnsi="Times New Roman" w:cs="Times New Roman"/>
          <w:sz w:val="24"/>
          <w:szCs w:val="24"/>
        </w:rPr>
        <w:t xml:space="preserve"> the best</w:t>
      </w:r>
      <w:r w:rsidR="0078774A">
        <w:rPr>
          <w:rFonts w:ascii="Times New Roman" w:hAnsi="Times New Roman" w:cs="Times New Roman"/>
          <w:sz w:val="24"/>
          <w:szCs w:val="24"/>
        </w:rPr>
        <w:t xml:space="preserve"> c</w:t>
      </w:r>
      <w:r w:rsidRPr="00ED33DD">
        <w:rPr>
          <w:rFonts w:ascii="Times New Roman" w:hAnsi="Times New Roman" w:cs="Times New Roman"/>
          <w:sz w:val="24"/>
          <w:szCs w:val="24"/>
        </w:rPr>
        <w:t>onfiguration for isolating "peent" vocalizations. After running the detector, the resulting list of</w:t>
      </w:r>
      <w:r w:rsidR="001F0614">
        <w:rPr>
          <w:rFonts w:ascii="Times New Roman" w:hAnsi="Times New Roman" w:cs="Times New Roman"/>
          <w:sz w:val="24"/>
          <w:szCs w:val="24"/>
        </w:rPr>
        <w:t xml:space="preserve"> c</w:t>
      </w:r>
      <w:r w:rsidRPr="00ED33DD">
        <w:rPr>
          <w:rFonts w:ascii="Times New Roman" w:hAnsi="Times New Roman" w:cs="Times New Roman"/>
          <w:sz w:val="24"/>
          <w:szCs w:val="24"/>
        </w:rPr>
        <w:t>andidate peent detections was verified manually for accuracy. False positives were scored as 0 and</w:t>
      </w:r>
      <w:r w:rsidR="001F0614">
        <w:rPr>
          <w:rFonts w:ascii="Times New Roman" w:hAnsi="Times New Roman" w:cs="Times New Roman"/>
          <w:sz w:val="24"/>
          <w:szCs w:val="24"/>
        </w:rPr>
        <w:t xml:space="preserve"> </w:t>
      </w:r>
      <w:r w:rsidRPr="00ED33DD">
        <w:rPr>
          <w:rFonts w:ascii="Times New Roman" w:hAnsi="Times New Roman" w:cs="Times New Roman"/>
          <w:sz w:val="24"/>
          <w:szCs w:val="24"/>
        </w:rPr>
        <w:t>true positives were scored as 1 in the resulting output file.</w:t>
      </w:r>
      <w:r w:rsidR="003F3A61">
        <w:rPr>
          <w:rFonts w:ascii="Times New Roman" w:hAnsi="Times New Roman" w:cs="Times New Roman"/>
          <w:sz w:val="24"/>
          <w:szCs w:val="24"/>
        </w:rPr>
        <w:t xml:space="preserve"> </w:t>
      </w:r>
    </w:p>
    <w:p w14:paraId="7B2C099D" w14:textId="54189E2B" w:rsidR="008B2695" w:rsidRDefault="003F3A61" w:rsidP="009E343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00ED33DD" w:rsidRPr="00ED33DD">
        <w:rPr>
          <w:rFonts w:ascii="Times New Roman" w:hAnsi="Times New Roman" w:cs="Times New Roman"/>
          <w:sz w:val="24"/>
          <w:szCs w:val="24"/>
        </w:rPr>
        <w:t xml:space="preserve">a visual scanning approach </w:t>
      </w:r>
      <w:r>
        <w:rPr>
          <w:rFonts w:ascii="Times New Roman" w:hAnsi="Times New Roman" w:cs="Times New Roman"/>
          <w:sz w:val="24"/>
          <w:szCs w:val="24"/>
        </w:rPr>
        <w:t xml:space="preserve">was used </w:t>
      </w:r>
      <w:r w:rsidR="00ED33DD" w:rsidRPr="00ED33DD">
        <w:rPr>
          <w:rFonts w:ascii="Times New Roman" w:hAnsi="Times New Roman" w:cs="Times New Roman"/>
          <w:sz w:val="24"/>
          <w:szCs w:val="24"/>
        </w:rPr>
        <w:t>to count non-vocal "booms" by viewing spectrograms in Raven Pro.</w:t>
      </w:r>
      <w:r w:rsidR="00CF7AF4">
        <w:rPr>
          <w:rFonts w:ascii="Times New Roman" w:hAnsi="Times New Roman" w:cs="Times New Roman"/>
          <w:sz w:val="24"/>
          <w:szCs w:val="24"/>
        </w:rPr>
        <w:t xml:space="preserve"> U</w:t>
      </w:r>
      <w:r w:rsidR="00ED33DD" w:rsidRPr="00ED33DD">
        <w:rPr>
          <w:rFonts w:ascii="Times New Roman" w:hAnsi="Times New Roman" w:cs="Times New Roman"/>
          <w:sz w:val="24"/>
          <w:szCs w:val="24"/>
        </w:rPr>
        <w:t>sing the timed auto page-advance function, 1-min recording</w:t>
      </w:r>
      <w:r w:rsidR="009016EA">
        <w:rPr>
          <w:rFonts w:ascii="Times New Roman" w:hAnsi="Times New Roman" w:cs="Times New Roman"/>
          <w:sz w:val="24"/>
          <w:szCs w:val="24"/>
        </w:rPr>
        <w:t xml:space="preserve">s were viewed and rapidly assessed, </w:t>
      </w:r>
      <w:r w:rsidR="00ED33DD" w:rsidRPr="00ED33DD">
        <w:rPr>
          <w:rFonts w:ascii="Times New Roman" w:hAnsi="Times New Roman" w:cs="Times New Roman"/>
          <w:sz w:val="24"/>
          <w:szCs w:val="24"/>
        </w:rPr>
        <w:t>enabl</w:t>
      </w:r>
      <w:r w:rsidR="0005028A">
        <w:rPr>
          <w:rFonts w:ascii="Times New Roman" w:hAnsi="Times New Roman" w:cs="Times New Roman"/>
          <w:sz w:val="24"/>
          <w:szCs w:val="24"/>
        </w:rPr>
        <w:t>ing</w:t>
      </w:r>
      <w:r w:rsidR="00ED33DD" w:rsidRPr="00ED33DD">
        <w:rPr>
          <w:rFonts w:ascii="Times New Roman" w:hAnsi="Times New Roman" w:cs="Times New Roman"/>
          <w:sz w:val="24"/>
          <w:szCs w:val="24"/>
        </w:rPr>
        <w:t xml:space="preserve"> process</w:t>
      </w:r>
      <w:r w:rsidR="0005028A">
        <w:rPr>
          <w:rFonts w:ascii="Times New Roman" w:hAnsi="Times New Roman" w:cs="Times New Roman"/>
          <w:sz w:val="24"/>
          <w:szCs w:val="24"/>
        </w:rPr>
        <w:t>ing of</w:t>
      </w:r>
      <w:r w:rsidR="00ED33DD" w:rsidRPr="00ED33DD">
        <w:rPr>
          <w:rFonts w:ascii="Times New Roman" w:hAnsi="Times New Roman" w:cs="Times New Roman"/>
          <w:sz w:val="24"/>
          <w:szCs w:val="24"/>
        </w:rPr>
        <w:t xml:space="preserve"> an hour</w:t>
      </w:r>
      <w:r w:rsidR="0005028A">
        <w:rPr>
          <w:rFonts w:ascii="Times New Roman" w:hAnsi="Times New Roman" w:cs="Times New Roman"/>
          <w:sz w:val="24"/>
          <w:szCs w:val="24"/>
        </w:rPr>
        <w:t>’s</w:t>
      </w:r>
      <w:r w:rsidR="00ED33DD" w:rsidRPr="00ED33DD">
        <w:rPr>
          <w:rFonts w:ascii="Times New Roman" w:hAnsi="Times New Roman" w:cs="Times New Roman"/>
          <w:sz w:val="24"/>
          <w:szCs w:val="24"/>
        </w:rPr>
        <w:t xml:space="preserve"> recordings in approximately 1</w:t>
      </w:r>
      <w:r w:rsidR="0005028A">
        <w:rPr>
          <w:rFonts w:ascii="Times New Roman" w:hAnsi="Times New Roman" w:cs="Times New Roman"/>
          <w:sz w:val="24"/>
          <w:szCs w:val="24"/>
        </w:rPr>
        <w:t xml:space="preserve"> </w:t>
      </w:r>
      <w:r w:rsidR="00ED33DD" w:rsidRPr="00ED33DD">
        <w:rPr>
          <w:rFonts w:ascii="Times New Roman" w:hAnsi="Times New Roman" w:cs="Times New Roman"/>
          <w:sz w:val="24"/>
          <w:szCs w:val="24"/>
        </w:rPr>
        <w:lastRenderedPageBreak/>
        <w:t>min, depending on the frequency of nighthawk booming. The analyst initially audibly confirmed each visually detected candidate "boom" until candidate signals could be confidently confirmed using only visual detection. When a "boom" was confirmed on a recording, the timed auto-page advance function was paused and the signal was selected by drawing a box around it, capturing the start time</w:t>
      </w:r>
      <w:r w:rsidR="00BE3DC8">
        <w:rPr>
          <w:rFonts w:ascii="Times New Roman" w:hAnsi="Times New Roman" w:cs="Times New Roman"/>
          <w:sz w:val="24"/>
          <w:szCs w:val="24"/>
        </w:rPr>
        <w:t xml:space="preserve"> (in seconds since the beginning of the recording)</w:t>
      </w:r>
      <w:r w:rsidR="00ED33DD" w:rsidRPr="00ED33DD">
        <w:rPr>
          <w:rFonts w:ascii="Times New Roman" w:hAnsi="Times New Roman" w:cs="Times New Roman"/>
          <w:sz w:val="24"/>
          <w:szCs w:val="24"/>
        </w:rPr>
        <w:t>,</w:t>
      </w:r>
      <w:r w:rsidR="00A03910">
        <w:rPr>
          <w:rFonts w:ascii="Times New Roman" w:hAnsi="Times New Roman" w:cs="Times New Roman"/>
          <w:sz w:val="24"/>
          <w:szCs w:val="24"/>
        </w:rPr>
        <w:t xml:space="preserve"> </w:t>
      </w:r>
      <w:r w:rsidR="00ED33DD" w:rsidRPr="00ED33DD">
        <w:rPr>
          <w:rFonts w:ascii="Times New Roman" w:hAnsi="Times New Roman" w:cs="Times New Roman"/>
          <w:sz w:val="24"/>
          <w:szCs w:val="24"/>
        </w:rPr>
        <w:t>duration, and frequency range.</w:t>
      </w:r>
    </w:p>
    <w:p w14:paraId="25DA094B" w14:textId="6890196B" w:rsidR="00A35AE0" w:rsidRPr="00F94FA0" w:rsidRDefault="002077C2" w:rsidP="009E3432">
      <w:pPr>
        <w:pStyle w:val="Heading2"/>
      </w:pPr>
      <w:r w:rsidRPr="00F94FA0">
        <w:t>Converting Continuous Recording Data to Interval Data</w:t>
      </w:r>
    </w:p>
    <w:p w14:paraId="2FBBA670" w14:textId="01925B34" w:rsidR="00671296" w:rsidRPr="00F94FA0" w:rsidRDefault="00671296" w:rsidP="00363CAB">
      <w:pPr>
        <w:ind w:firstLine="720"/>
        <w:rPr>
          <w:rFonts w:ascii="Times New Roman" w:hAnsi="Times New Roman" w:cs="Times New Roman"/>
          <w:sz w:val="24"/>
          <w:szCs w:val="24"/>
        </w:rPr>
      </w:pPr>
      <w:r w:rsidRPr="00F94FA0">
        <w:rPr>
          <w:rFonts w:ascii="Times New Roman" w:hAnsi="Times New Roman" w:cs="Times New Roman"/>
          <w:sz w:val="24"/>
          <w:szCs w:val="24"/>
        </w:rPr>
        <w:t xml:space="preserve">Continuous </w:t>
      </w:r>
      <w:r w:rsidR="000F3D3E" w:rsidRPr="00F94FA0">
        <w:rPr>
          <w:rFonts w:ascii="Times New Roman" w:hAnsi="Times New Roman" w:cs="Times New Roman"/>
          <w:sz w:val="24"/>
          <w:szCs w:val="24"/>
        </w:rPr>
        <w:t>recorded data for each site included the dat</w:t>
      </w:r>
      <w:r w:rsidR="001A64F8" w:rsidRPr="00F94FA0">
        <w:rPr>
          <w:rFonts w:ascii="Times New Roman" w:hAnsi="Times New Roman" w:cs="Times New Roman"/>
          <w:sz w:val="24"/>
          <w:szCs w:val="24"/>
        </w:rPr>
        <w:t>e</w:t>
      </w:r>
      <w:r w:rsidR="00044E6E" w:rsidRPr="00F94FA0">
        <w:rPr>
          <w:rFonts w:ascii="Times New Roman" w:hAnsi="Times New Roman" w:cs="Times New Roman"/>
          <w:sz w:val="24"/>
          <w:szCs w:val="24"/>
        </w:rPr>
        <w:t xml:space="preserve"> and start and end times </w:t>
      </w:r>
      <w:r w:rsidR="00833D0D" w:rsidRPr="00F94FA0">
        <w:rPr>
          <w:rFonts w:ascii="Times New Roman" w:hAnsi="Times New Roman" w:cs="Times New Roman"/>
          <w:sz w:val="24"/>
          <w:szCs w:val="24"/>
        </w:rPr>
        <w:t xml:space="preserve">of each recording, and the time </w:t>
      </w:r>
      <w:r w:rsidR="00AF1265" w:rsidRPr="00F94FA0">
        <w:rPr>
          <w:rFonts w:ascii="Times New Roman" w:hAnsi="Times New Roman" w:cs="Times New Roman"/>
          <w:sz w:val="24"/>
          <w:szCs w:val="24"/>
        </w:rPr>
        <w:t xml:space="preserve">(seconds </w:t>
      </w:r>
      <w:r w:rsidR="00833D0D" w:rsidRPr="00F94FA0">
        <w:rPr>
          <w:rFonts w:ascii="Times New Roman" w:hAnsi="Times New Roman" w:cs="Times New Roman"/>
          <w:sz w:val="24"/>
          <w:szCs w:val="24"/>
        </w:rPr>
        <w:t>a</w:t>
      </w:r>
      <w:r w:rsidR="00730EE3" w:rsidRPr="00F94FA0">
        <w:rPr>
          <w:rFonts w:ascii="Times New Roman" w:hAnsi="Times New Roman" w:cs="Times New Roman"/>
          <w:sz w:val="24"/>
          <w:szCs w:val="24"/>
        </w:rPr>
        <w:t>fter the start of the recording</w:t>
      </w:r>
      <w:r w:rsidR="00AF1265" w:rsidRPr="00F94FA0">
        <w:rPr>
          <w:rFonts w:ascii="Times New Roman" w:hAnsi="Times New Roman" w:cs="Times New Roman"/>
          <w:sz w:val="24"/>
          <w:szCs w:val="24"/>
        </w:rPr>
        <w:t>)</w:t>
      </w:r>
      <w:r w:rsidR="00730EE3" w:rsidRPr="00F94FA0">
        <w:rPr>
          <w:rFonts w:ascii="Times New Roman" w:hAnsi="Times New Roman" w:cs="Times New Roman"/>
          <w:sz w:val="24"/>
          <w:szCs w:val="24"/>
        </w:rPr>
        <w:t xml:space="preserve"> when </w:t>
      </w:r>
      <w:r w:rsidR="00AF1265" w:rsidRPr="00F94FA0">
        <w:rPr>
          <w:rFonts w:ascii="Times New Roman" w:hAnsi="Times New Roman" w:cs="Times New Roman"/>
          <w:sz w:val="24"/>
          <w:szCs w:val="24"/>
        </w:rPr>
        <w:t>either peents or booms were detected</w:t>
      </w:r>
      <w:r w:rsidR="001B68ED" w:rsidRPr="00F94FA0">
        <w:rPr>
          <w:rFonts w:ascii="Times New Roman" w:hAnsi="Times New Roman" w:cs="Times New Roman"/>
          <w:sz w:val="24"/>
          <w:szCs w:val="24"/>
        </w:rPr>
        <w:t xml:space="preserve">. </w:t>
      </w:r>
      <w:r w:rsidR="00E365BF" w:rsidRPr="00F94FA0">
        <w:rPr>
          <w:rFonts w:ascii="Times New Roman" w:hAnsi="Times New Roman" w:cs="Times New Roman"/>
          <w:sz w:val="24"/>
          <w:szCs w:val="24"/>
        </w:rPr>
        <w:t xml:space="preserve">Each recording began 1 hour before local sunset and ended 1 hour after </w:t>
      </w:r>
      <w:r w:rsidR="004A3CD1" w:rsidRPr="00F94FA0">
        <w:rPr>
          <w:rFonts w:ascii="Times New Roman" w:hAnsi="Times New Roman" w:cs="Times New Roman"/>
          <w:sz w:val="24"/>
          <w:szCs w:val="24"/>
        </w:rPr>
        <w:t xml:space="preserve">local </w:t>
      </w:r>
      <w:r w:rsidR="00E365BF" w:rsidRPr="00F94FA0">
        <w:rPr>
          <w:rFonts w:ascii="Times New Roman" w:hAnsi="Times New Roman" w:cs="Times New Roman"/>
          <w:sz w:val="24"/>
          <w:szCs w:val="24"/>
        </w:rPr>
        <w:t xml:space="preserve">sunrise. </w:t>
      </w:r>
      <w:r w:rsidR="001B68ED" w:rsidRPr="00F94FA0">
        <w:rPr>
          <w:rFonts w:ascii="Times New Roman" w:hAnsi="Times New Roman" w:cs="Times New Roman"/>
          <w:sz w:val="24"/>
          <w:szCs w:val="24"/>
        </w:rPr>
        <w:t xml:space="preserve">The </w:t>
      </w:r>
      <w:proofErr w:type="spellStart"/>
      <w:r w:rsidR="001B68ED" w:rsidRPr="0035202D">
        <w:rPr>
          <w:rFonts w:ascii="Times New Roman" w:hAnsi="Times New Roman" w:cs="Times New Roman"/>
          <w:b/>
          <w:bCs/>
          <w:sz w:val="24"/>
          <w:szCs w:val="24"/>
        </w:rPr>
        <w:t>suncalc</w:t>
      </w:r>
      <w:proofErr w:type="spellEnd"/>
      <w:r w:rsidR="001B68ED" w:rsidRPr="00F94FA0">
        <w:rPr>
          <w:rFonts w:ascii="Times New Roman" w:hAnsi="Times New Roman" w:cs="Times New Roman"/>
          <w:sz w:val="24"/>
          <w:szCs w:val="24"/>
        </w:rPr>
        <w:t xml:space="preserve"> package in R </w:t>
      </w:r>
      <w:r w:rsidR="00CB1B53">
        <w:rPr>
          <w:rFonts w:ascii="Times New Roman" w:hAnsi="Times New Roman" w:cs="Times New Roman"/>
          <w:sz w:val="24"/>
          <w:szCs w:val="24"/>
        </w:rPr>
        <w:t>(</w:t>
      </w:r>
      <w:proofErr w:type="spellStart"/>
      <w:r w:rsidR="00CB1B53" w:rsidRPr="00CB1B53">
        <w:rPr>
          <w:rFonts w:ascii="Times New Roman" w:hAnsi="Times New Roman" w:cs="Times New Roman"/>
          <w:sz w:val="24"/>
          <w:szCs w:val="24"/>
        </w:rPr>
        <w:t>Agafonkin</w:t>
      </w:r>
      <w:proofErr w:type="spellEnd"/>
      <w:r w:rsidR="00CB1B53">
        <w:rPr>
          <w:rFonts w:ascii="Times New Roman" w:hAnsi="Times New Roman" w:cs="Times New Roman"/>
          <w:sz w:val="24"/>
          <w:szCs w:val="24"/>
        </w:rPr>
        <w:t xml:space="preserve"> and</w:t>
      </w:r>
      <w:r w:rsidR="00CB1B53" w:rsidRPr="00CB1B53">
        <w:rPr>
          <w:rFonts w:ascii="Times New Roman" w:hAnsi="Times New Roman" w:cs="Times New Roman"/>
          <w:sz w:val="24"/>
          <w:szCs w:val="24"/>
        </w:rPr>
        <w:t xml:space="preserve"> </w:t>
      </w:r>
      <w:proofErr w:type="spellStart"/>
      <w:r w:rsidR="00CB1B53" w:rsidRPr="00CB1B53">
        <w:rPr>
          <w:rFonts w:ascii="Times New Roman" w:hAnsi="Times New Roman" w:cs="Times New Roman"/>
          <w:sz w:val="24"/>
          <w:szCs w:val="24"/>
        </w:rPr>
        <w:t>Thieurmel</w:t>
      </w:r>
      <w:proofErr w:type="spellEnd"/>
      <w:r w:rsidR="00CB1B53">
        <w:rPr>
          <w:rFonts w:ascii="Times New Roman" w:hAnsi="Times New Roman" w:cs="Times New Roman"/>
          <w:sz w:val="24"/>
          <w:szCs w:val="24"/>
        </w:rPr>
        <w:t xml:space="preserve"> </w:t>
      </w:r>
      <w:r w:rsidR="00CB1B53" w:rsidRPr="00CB1B53">
        <w:rPr>
          <w:rFonts w:ascii="Times New Roman" w:hAnsi="Times New Roman" w:cs="Times New Roman"/>
          <w:sz w:val="24"/>
          <w:szCs w:val="24"/>
        </w:rPr>
        <w:t>2017</w:t>
      </w:r>
      <w:r w:rsidR="00CB1B53">
        <w:rPr>
          <w:rFonts w:ascii="Times New Roman" w:hAnsi="Times New Roman" w:cs="Times New Roman"/>
          <w:sz w:val="24"/>
          <w:szCs w:val="24"/>
        </w:rPr>
        <w:t>)</w:t>
      </w:r>
      <w:r w:rsidR="00DD185C" w:rsidRPr="00F94FA0">
        <w:rPr>
          <w:rFonts w:ascii="Times New Roman" w:hAnsi="Times New Roman" w:cs="Times New Roman"/>
          <w:sz w:val="24"/>
          <w:szCs w:val="24"/>
        </w:rPr>
        <w:t xml:space="preserve"> was used to estimate </w:t>
      </w:r>
      <w:r w:rsidR="0074180D" w:rsidRPr="00F94FA0">
        <w:rPr>
          <w:rFonts w:ascii="Times New Roman" w:hAnsi="Times New Roman" w:cs="Times New Roman"/>
          <w:sz w:val="24"/>
          <w:szCs w:val="24"/>
        </w:rPr>
        <w:t xml:space="preserve">the start </w:t>
      </w:r>
      <w:r w:rsidR="00165BD1" w:rsidRPr="00F94FA0">
        <w:rPr>
          <w:rFonts w:ascii="Times New Roman" w:hAnsi="Times New Roman" w:cs="Times New Roman"/>
          <w:sz w:val="24"/>
          <w:szCs w:val="24"/>
        </w:rPr>
        <w:t xml:space="preserve">and end </w:t>
      </w:r>
      <w:r w:rsidR="0074180D" w:rsidRPr="00F94FA0">
        <w:rPr>
          <w:rFonts w:ascii="Times New Roman" w:hAnsi="Times New Roman" w:cs="Times New Roman"/>
          <w:sz w:val="24"/>
          <w:szCs w:val="24"/>
        </w:rPr>
        <w:t xml:space="preserve">of </w:t>
      </w:r>
      <w:r w:rsidR="004A1F24" w:rsidRPr="00F94FA0">
        <w:rPr>
          <w:rFonts w:ascii="Times New Roman" w:hAnsi="Times New Roman" w:cs="Times New Roman"/>
          <w:sz w:val="24"/>
          <w:szCs w:val="24"/>
        </w:rPr>
        <w:t>civil, nautical, and astronomical twilight periods 1 and 2</w:t>
      </w:r>
      <w:r w:rsidR="007B748F" w:rsidRPr="00F94FA0">
        <w:rPr>
          <w:rFonts w:ascii="Times New Roman" w:hAnsi="Times New Roman" w:cs="Times New Roman"/>
          <w:sz w:val="24"/>
          <w:szCs w:val="24"/>
        </w:rPr>
        <w:t xml:space="preserve"> as well as the “night” twilight period between astronomical twilight 1 and astronomical twilight 2.</w:t>
      </w:r>
    </w:p>
    <w:p w14:paraId="62C401FA" w14:textId="40B5B68E" w:rsidR="006066C5" w:rsidRPr="00F94FA0" w:rsidRDefault="008249F9" w:rsidP="00363CAB">
      <w:pPr>
        <w:ind w:firstLine="720"/>
        <w:rPr>
          <w:rFonts w:ascii="Times New Roman" w:hAnsi="Times New Roman" w:cs="Times New Roman"/>
          <w:sz w:val="24"/>
          <w:szCs w:val="24"/>
        </w:rPr>
      </w:pPr>
      <w:r w:rsidRPr="00F94FA0">
        <w:rPr>
          <w:rFonts w:ascii="Times New Roman" w:hAnsi="Times New Roman" w:cs="Times New Roman"/>
          <w:sz w:val="24"/>
          <w:szCs w:val="24"/>
        </w:rPr>
        <w:t xml:space="preserve">I used the </w:t>
      </w:r>
      <w:proofErr w:type="spellStart"/>
      <w:r w:rsidRPr="0035202D">
        <w:rPr>
          <w:rFonts w:ascii="Times New Roman" w:hAnsi="Times New Roman" w:cs="Times New Roman"/>
          <w:b/>
          <w:bCs/>
          <w:sz w:val="24"/>
          <w:szCs w:val="24"/>
        </w:rPr>
        <w:t>lubridate</w:t>
      </w:r>
      <w:proofErr w:type="spellEnd"/>
      <w:r w:rsidRPr="00F94FA0">
        <w:rPr>
          <w:rFonts w:ascii="Times New Roman" w:hAnsi="Times New Roman" w:cs="Times New Roman"/>
          <w:sz w:val="24"/>
          <w:szCs w:val="24"/>
        </w:rPr>
        <w:t xml:space="preserve"> package in R </w:t>
      </w:r>
      <w:r w:rsidR="00E5203A">
        <w:rPr>
          <w:rFonts w:ascii="Times New Roman" w:hAnsi="Times New Roman" w:cs="Times New Roman"/>
          <w:sz w:val="24"/>
          <w:szCs w:val="24"/>
        </w:rPr>
        <w:t>(</w:t>
      </w:r>
      <w:proofErr w:type="spellStart"/>
      <w:r w:rsidR="00E5203A">
        <w:rPr>
          <w:rFonts w:ascii="Times New Roman" w:hAnsi="Times New Roman" w:cs="Times New Roman"/>
          <w:sz w:val="24"/>
          <w:szCs w:val="24"/>
        </w:rPr>
        <w:t>Grolemund</w:t>
      </w:r>
      <w:proofErr w:type="spellEnd"/>
      <w:r w:rsidR="00E5203A">
        <w:rPr>
          <w:rFonts w:ascii="Times New Roman" w:hAnsi="Times New Roman" w:cs="Times New Roman"/>
          <w:sz w:val="24"/>
          <w:szCs w:val="24"/>
        </w:rPr>
        <w:t xml:space="preserve"> and Wickham 2011)</w:t>
      </w:r>
      <w:r w:rsidRPr="00F94FA0">
        <w:rPr>
          <w:rFonts w:ascii="Times New Roman" w:hAnsi="Times New Roman" w:cs="Times New Roman"/>
          <w:sz w:val="24"/>
          <w:szCs w:val="24"/>
        </w:rPr>
        <w:t xml:space="preserve"> to</w:t>
      </w:r>
      <w:r w:rsidR="00885B88" w:rsidRPr="00F94FA0">
        <w:rPr>
          <w:rFonts w:ascii="Times New Roman" w:hAnsi="Times New Roman" w:cs="Times New Roman"/>
          <w:sz w:val="24"/>
          <w:szCs w:val="24"/>
        </w:rPr>
        <w:t xml:space="preserve"> break down each night’s single recording at each site into intervals of specific duration. I used </w:t>
      </w:r>
      <w:r w:rsidR="00FA6CD2" w:rsidRPr="00F94FA0">
        <w:rPr>
          <w:rFonts w:ascii="Times New Roman" w:hAnsi="Times New Roman" w:cs="Times New Roman"/>
          <w:sz w:val="24"/>
          <w:szCs w:val="24"/>
        </w:rPr>
        <w:t xml:space="preserve">durations ranging from 1 minute to 20 minutes in 1-minute </w:t>
      </w:r>
      <w:r w:rsidR="00C56E82" w:rsidRPr="00F94FA0">
        <w:rPr>
          <w:rFonts w:ascii="Times New Roman" w:hAnsi="Times New Roman" w:cs="Times New Roman"/>
          <w:sz w:val="24"/>
          <w:szCs w:val="24"/>
        </w:rPr>
        <w:t>increments to create a range of interval times including those periods typically used in bird surveys</w:t>
      </w:r>
      <w:r w:rsidR="00EA1952" w:rsidRPr="00F94FA0">
        <w:rPr>
          <w:rFonts w:ascii="Times New Roman" w:hAnsi="Times New Roman" w:cs="Times New Roman"/>
          <w:sz w:val="24"/>
          <w:szCs w:val="24"/>
        </w:rPr>
        <w:t xml:space="preserve"> across studies, along with 1-</w:t>
      </w:r>
      <w:r w:rsidR="00EB0FAF" w:rsidRPr="00F94FA0">
        <w:rPr>
          <w:rFonts w:ascii="Times New Roman" w:hAnsi="Times New Roman" w:cs="Times New Roman"/>
          <w:sz w:val="24"/>
          <w:szCs w:val="24"/>
        </w:rPr>
        <w:t xml:space="preserve">hour intervals. Each </w:t>
      </w:r>
      <w:r w:rsidR="00520142" w:rsidRPr="00F94FA0">
        <w:rPr>
          <w:rFonts w:ascii="Times New Roman" w:hAnsi="Times New Roman" w:cs="Times New Roman"/>
          <w:sz w:val="24"/>
          <w:szCs w:val="24"/>
        </w:rPr>
        <w:t xml:space="preserve">time I broke a continuous recording </w:t>
      </w:r>
      <w:r w:rsidR="0000438C" w:rsidRPr="00F94FA0">
        <w:rPr>
          <w:rFonts w:ascii="Times New Roman" w:hAnsi="Times New Roman" w:cs="Times New Roman"/>
          <w:sz w:val="24"/>
          <w:szCs w:val="24"/>
        </w:rPr>
        <w:t>down into specific intervals, I saved the results in a separate CSV file</w:t>
      </w:r>
      <w:r w:rsidR="003A61AC" w:rsidRPr="00F94FA0">
        <w:rPr>
          <w:rFonts w:ascii="Times New Roman" w:hAnsi="Times New Roman" w:cs="Times New Roman"/>
          <w:sz w:val="24"/>
          <w:szCs w:val="24"/>
        </w:rPr>
        <w:t xml:space="preserve"> (“</w:t>
      </w:r>
      <w:r w:rsidR="00261894" w:rsidRPr="00F94FA0">
        <w:rPr>
          <w:rFonts w:ascii="Times New Roman" w:hAnsi="Times New Roman" w:cs="Times New Roman"/>
          <w:i/>
          <w:iCs/>
          <w:sz w:val="24"/>
          <w:szCs w:val="24"/>
        </w:rPr>
        <w:t>0_data/</w:t>
      </w:r>
      <w:r w:rsidR="00543628">
        <w:rPr>
          <w:rFonts w:ascii="Times New Roman" w:hAnsi="Times New Roman" w:cs="Times New Roman"/>
          <w:i/>
          <w:iCs/>
          <w:sz w:val="24"/>
          <w:szCs w:val="24"/>
        </w:rPr>
        <w:t xml:space="preserve"> </w:t>
      </w:r>
      <w:r w:rsidR="00261894" w:rsidRPr="00F94FA0">
        <w:rPr>
          <w:rFonts w:ascii="Times New Roman" w:hAnsi="Times New Roman" w:cs="Times New Roman"/>
          <w:i/>
          <w:iCs/>
          <w:sz w:val="24"/>
          <w:szCs w:val="24"/>
        </w:rPr>
        <w:t>processed/</w:t>
      </w:r>
      <w:r w:rsidR="00FE5ADA" w:rsidRPr="00F94FA0">
        <w:rPr>
          <w:rFonts w:ascii="Times New Roman" w:hAnsi="Times New Roman" w:cs="Times New Roman"/>
          <w:i/>
          <w:iCs/>
          <w:sz w:val="24"/>
          <w:szCs w:val="24"/>
        </w:rPr>
        <w:t>1_IntervalUsed</w:t>
      </w:r>
      <w:r w:rsidR="003A61AC" w:rsidRPr="00F94FA0">
        <w:rPr>
          <w:rFonts w:ascii="Times New Roman" w:hAnsi="Times New Roman" w:cs="Times New Roman"/>
          <w:sz w:val="24"/>
          <w:szCs w:val="24"/>
        </w:rPr>
        <w:t>”).</w:t>
      </w:r>
    </w:p>
    <w:p w14:paraId="3CCB018D" w14:textId="58A88746" w:rsidR="00F94FA0" w:rsidRPr="007951C3" w:rsidRDefault="00651128">
      <w:pPr>
        <w:rPr>
          <w:rFonts w:ascii="Times New Roman" w:hAnsi="Times New Roman" w:cs="Times New Roman"/>
          <w:i/>
          <w:iCs/>
          <w:sz w:val="24"/>
          <w:szCs w:val="24"/>
        </w:rPr>
      </w:pPr>
      <w:r w:rsidRPr="007951C3">
        <w:rPr>
          <w:rFonts w:ascii="Times New Roman" w:hAnsi="Times New Roman" w:cs="Times New Roman"/>
          <w:i/>
          <w:iCs/>
          <w:sz w:val="24"/>
          <w:szCs w:val="24"/>
        </w:rPr>
        <w:t xml:space="preserve">Assigning </w:t>
      </w:r>
      <w:r w:rsidR="00F94FA0" w:rsidRPr="007951C3">
        <w:rPr>
          <w:rFonts w:ascii="Times New Roman" w:hAnsi="Times New Roman" w:cs="Times New Roman"/>
          <w:i/>
          <w:iCs/>
          <w:sz w:val="24"/>
          <w:szCs w:val="24"/>
        </w:rPr>
        <w:t>S</w:t>
      </w:r>
      <w:r w:rsidRPr="007951C3">
        <w:rPr>
          <w:rFonts w:ascii="Times New Roman" w:hAnsi="Times New Roman" w:cs="Times New Roman"/>
          <w:i/>
          <w:iCs/>
          <w:sz w:val="24"/>
          <w:szCs w:val="24"/>
        </w:rPr>
        <w:t xml:space="preserve">pecific </w:t>
      </w:r>
      <w:r w:rsidR="00F94FA0" w:rsidRPr="007951C3">
        <w:rPr>
          <w:rFonts w:ascii="Times New Roman" w:hAnsi="Times New Roman" w:cs="Times New Roman"/>
          <w:i/>
          <w:iCs/>
          <w:sz w:val="24"/>
          <w:szCs w:val="24"/>
        </w:rPr>
        <w:t>D</w:t>
      </w:r>
      <w:r w:rsidRPr="007951C3">
        <w:rPr>
          <w:rFonts w:ascii="Times New Roman" w:hAnsi="Times New Roman" w:cs="Times New Roman"/>
          <w:i/>
          <w:iCs/>
          <w:sz w:val="24"/>
          <w:szCs w:val="24"/>
        </w:rPr>
        <w:t xml:space="preserve">etection </w:t>
      </w:r>
      <w:r w:rsidR="00F94FA0" w:rsidRPr="007951C3">
        <w:rPr>
          <w:rFonts w:ascii="Times New Roman" w:hAnsi="Times New Roman" w:cs="Times New Roman"/>
          <w:i/>
          <w:iCs/>
          <w:sz w:val="24"/>
          <w:szCs w:val="24"/>
        </w:rPr>
        <w:t>E</w:t>
      </w:r>
      <w:r w:rsidRPr="007951C3">
        <w:rPr>
          <w:rFonts w:ascii="Times New Roman" w:hAnsi="Times New Roman" w:cs="Times New Roman"/>
          <w:i/>
          <w:iCs/>
          <w:sz w:val="24"/>
          <w:szCs w:val="24"/>
        </w:rPr>
        <w:t>vents</w:t>
      </w:r>
      <w:r w:rsidR="00C93102" w:rsidRPr="007951C3">
        <w:rPr>
          <w:rFonts w:ascii="Times New Roman" w:hAnsi="Times New Roman" w:cs="Times New Roman"/>
          <w:i/>
          <w:iCs/>
          <w:sz w:val="24"/>
          <w:szCs w:val="24"/>
        </w:rPr>
        <w:t xml:space="preserve"> and Other Data</w:t>
      </w:r>
      <w:r w:rsidRPr="007951C3">
        <w:rPr>
          <w:rFonts w:ascii="Times New Roman" w:hAnsi="Times New Roman" w:cs="Times New Roman"/>
          <w:i/>
          <w:iCs/>
          <w:sz w:val="24"/>
          <w:szCs w:val="24"/>
        </w:rPr>
        <w:t xml:space="preserve"> to </w:t>
      </w:r>
      <w:r w:rsidR="00F94FA0" w:rsidRPr="007951C3">
        <w:rPr>
          <w:rFonts w:ascii="Times New Roman" w:hAnsi="Times New Roman" w:cs="Times New Roman"/>
          <w:i/>
          <w:iCs/>
          <w:sz w:val="24"/>
          <w:szCs w:val="24"/>
        </w:rPr>
        <w:t>S</w:t>
      </w:r>
      <w:r w:rsidRPr="007951C3">
        <w:rPr>
          <w:rFonts w:ascii="Times New Roman" w:hAnsi="Times New Roman" w:cs="Times New Roman"/>
          <w:i/>
          <w:iCs/>
          <w:sz w:val="24"/>
          <w:szCs w:val="24"/>
        </w:rPr>
        <w:t xml:space="preserve">pecific </w:t>
      </w:r>
      <w:r w:rsidR="00F94FA0" w:rsidRPr="007951C3">
        <w:rPr>
          <w:rFonts w:ascii="Times New Roman" w:hAnsi="Times New Roman" w:cs="Times New Roman"/>
          <w:i/>
          <w:iCs/>
          <w:sz w:val="24"/>
          <w:szCs w:val="24"/>
        </w:rPr>
        <w:t>Time Intervals</w:t>
      </w:r>
    </w:p>
    <w:p w14:paraId="545A6052" w14:textId="31C62989" w:rsidR="008D2CDD" w:rsidRDefault="00D41272" w:rsidP="00363CAB">
      <w:pPr>
        <w:ind w:firstLine="720"/>
      </w:pPr>
      <w:r w:rsidRPr="005F128D">
        <w:rPr>
          <w:rFonts w:ascii="Times New Roman" w:hAnsi="Times New Roman" w:cs="Times New Roman"/>
          <w:sz w:val="24"/>
          <w:szCs w:val="24"/>
        </w:rPr>
        <w:t xml:space="preserve">I assigned peents and booms to specific </w:t>
      </w:r>
      <w:r w:rsidR="00F56B28" w:rsidRPr="005F128D">
        <w:rPr>
          <w:rFonts w:ascii="Times New Roman" w:hAnsi="Times New Roman" w:cs="Times New Roman"/>
          <w:sz w:val="24"/>
          <w:szCs w:val="24"/>
        </w:rPr>
        <w:t xml:space="preserve">time intervals separately. After using the </w:t>
      </w:r>
      <w:proofErr w:type="spellStart"/>
      <w:r w:rsidR="00F56B28" w:rsidRPr="0035202D">
        <w:rPr>
          <w:rFonts w:ascii="Times New Roman" w:hAnsi="Times New Roman" w:cs="Times New Roman"/>
          <w:b/>
          <w:bCs/>
          <w:sz w:val="24"/>
          <w:szCs w:val="24"/>
        </w:rPr>
        <w:t>lubridate</w:t>
      </w:r>
      <w:proofErr w:type="spellEnd"/>
      <w:r w:rsidR="00F56B28" w:rsidRPr="005F128D">
        <w:rPr>
          <w:rFonts w:ascii="Times New Roman" w:hAnsi="Times New Roman" w:cs="Times New Roman"/>
          <w:sz w:val="24"/>
          <w:szCs w:val="24"/>
        </w:rPr>
        <w:t xml:space="preserve"> package to calculate the </w:t>
      </w:r>
      <w:r w:rsidR="00655FB7" w:rsidRPr="005F128D">
        <w:rPr>
          <w:rFonts w:ascii="Times New Roman" w:hAnsi="Times New Roman" w:cs="Times New Roman"/>
          <w:sz w:val="24"/>
          <w:szCs w:val="24"/>
        </w:rPr>
        <w:t>date-time of a specific detection event</w:t>
      </w:r>
      <w:r w:rsidR="00747621" w:rsidRPr="005F128D">
        <w:rPr>
          <w:rFonts w:ascii="Times New Roman" w:hAnsi="Times New Roman" w:cs="Times New Roman"/>
          <w:sz w:val="24"/>
          <w:szCs w:val="24"/>
        </w:rPr>
        <w:t xml:space="preserve"> based on </w:t>
      </w:r>
      <w:r w:rsidR="007B614C" w:rsidRPr="005F128D">
        <w:rPr>
          <w:rFonts w:ascii="Times New Roman" w:hAnsi="Times New Roman" w:cs="Times New Roman"/>
          <w:sz w:val="24"/>
          <w:szCs w:val="24"/>
        </w:rPr>
        <w:t>the event’s time</w:t>
      </w:r>
      <w:r w:rsidR="00E016B8" w:rsidRPr="005F128D">
        <w:rPr>
          <w:rFonts w:ascii="Times New Roman" w:hAnsi="Times New Roman" w:cs="Times New Roman"/>
          <w:sz w:val="24"/>
          <w:szCs w:val="24"/>
        </w:rPr>
        <w:t xml:space="preserve"> in a recording, I used the </w:t>
      </w:r>
      <w:proofErr w:type="spellStart"/>
      <w:r w:rsidR="00E016B8" w:rsidRPr="0035202D">
        <w:rPr>
          <w:rFonts w:ascii="Times New Roman" w:hAnsi="Times New Roman" w:cs="Times New Roman"/>
          <w:b/>
          <w:bCs/>
          <w:sz w:val="24"/>
          <w:szCs w:val="24"/>
        </w:rPr>
        <w:t>intrval</w:t>
      </w:r>
      <w:proofErr w:type="spellEnd"/>
      <w:r w:rsidR="00E016B8" w:rsidRPr="005F128D">
        <w:rPr>
          <w:rFonts w:ascii="Times New Roman" w:hAnsi="Times New Roman" w:cs="Times New Roman"/>
          <w:sz w:val="24"/>
          <w:szCs w:val="24"/>
        </w:rPr>
        <w:t xml:space="preserve"> package in R</w:t>
      </w:r>
      <w:r w:rsidR="00E05FB7" w:rsidRPr="00F94FA0">
        <w:rPr>
          <w:rFonts w:ascii="Times New Roman" w:hAnsi="Times New Roman" w:cs="Times New Roman"/>
          <w:sz w:val="24"/>
          <w:szCs w:val="24"/>
        </w:rPr>
        <w:t xml:space="preserve"> </w:t>
      </w:r>
      <w:r w:rsidR="00DF1C33">
        <w:rPr>
          <w:rFonts w:ascii="Times New Roman" w:hAnsi="Times New Roman" w:cs="Times New Roman"/>
          <w:sz w:val="24"/>
          <w:szCs w:val="24"/>
        </w:rPr>
        <w:t>(</w:t>
      </w:r>
      <w:proofErr w:type="spellStart"/>
      <w:r w:rsidR="00DF1C33">
        <w:rPr>
          <w:rFonts w:ascii="Times New Roman" w:hAnsi="Times New Roman" w:cs="Times New Roman"/>
          <w:sz w:val="24"/>
          <w:szCs w:val="24"/>
        </w:rPr>
        <w:t>Sólymos</w:t>
      </w:r>
      <w:proofErr w:type="spellEnd"/>
      <w:r w:rsidR="00DF1C33">
        <w:rPr>
          <w:rFonts w:ascii="Times New Roman" w:hAnsi="Times New Roman" w:cs="Times New Roman"/>
          <w:sz w:val="24"/>
          <w:szCs w:val="24"/>
        </w:rPr>
        <w:t xml:space="preserve"> 2017)</w:t>
      </w:r>
      <w:r w:rsidR="00E05FB7" w:rsidRPr="00F94FA0">
        <w:rPr>
          <w:rFonts w:ascii="Times New Roman" w:hAnsi="Times New Roman" w:cs="Times New Roman"/>
          <w:sz w:val="24"/>
          <w:szCs w:val="24"/>
        </w:rPr>
        <w:t xml:space="preserve"> </w:t>
      </w:r>
      <w:r w:rsidR="00E016B8" w:rsidRPr="005F128D">
        <w:rPr>
          <w:rFonts w:ascii="Times New Roman" w:hAnsi="Times New Roman" w:cs="Times New Roman"/>
          <w:sz w:val="24"/>
          <w:szCs w:val="24"/>
        </w:rPr>
        <w:t xml:space="preserve">to </w:t>
      </w:r>
      <w:r w:rsidR="005A439E" w:rsidRPr="005F128D">
        <w:rPr>
          <w:rFonts w:ascii="Times New Roman" w:hAnsi="Times New Roman" w:cs="Times New Roman"/>
          <w:sz w:val="24"/>
          <w:szCs w:val="24"/>
        </w:rPr>
        <w:t>map individual</w:t>
      </w:r>
      <w:r w:rsidR="00F7631D" w:rsidRPr="005F128D">
        <w:rPr>
          <w:rFonts w:ascii="Times New Roman" w:hAnsi="Times New Roman" w:cs="Times New Roman"/>
          <w:sz w:val="24"/>
          <w:szCs w:val="24"/>
        </w:rPr>
        <w:t xml:space="preserve"> detection</w:t>
      </w:r>
      <w:r w:rsidR="005A439E" w:rsidRPr="005F128D">
        <w:rPr>
          <w:rFonts w:ascii="Times New Roman" w:hAnsi="Times New Roman" w:cs="Times New Roman"/>
          <w:sz w:val="24"/>
          <w:szCs w:val="24"/>
        </w:rPr>
        <w:t xml:space="preserve"> events</w:t>
      </w:r>
      <w:r w:rsidR="00F7631D" w:rsidRPr="005F128D">
        <w:rPr>
          <w:rFonts w:ascii="Times New Roman" w:hAnsi="Times New Roman" w:cs="Times New Roman"/>
          <w:sz w:val="24"/>
          <w:szCs w:val="24"/>
        </w:rPr>
        <w:t xml:space="preserve"> from a </w:t>
      </w:r>
      <w:r w:rsidR="005C0AAC" w:rsidRPr="005F128D">
        <w:rPr>
          <w:rFonts w:ascii="Times New Roman" w:hAnsi="Times New Roman" w:cs="Times New Roman"/>
          <w:sz w:val="24"/>
          <w:szCs w:val="24"/>
        </w:rPr>
        <w:t>given site and date to a</w:t>
      </w:r>
      <w:r w:rsidR="002C749D" w:rsidRPr="005F128D">
        <w:rPr>
          <w:rFonts w:ascii="Times New Roman" w:hAnsi="Times New Roman" w:cs="Times New Roman"/>
          <w:sz w:val="24"/>
          <w:szCs w:val="24"/>
        </w:rPr>
        <w:t xml:space="preserve"> specific time interval within </w:t>
      </w:r>
      <w:r w:rsidR="00957BA5">
        <w:rPr>
          <w:rFonts w:ascii="Times New Roman" w:hAnsi="Times New Roman" w:cs="Times New Roman"/>
          <w:sz w:val="24"/>
          <w:szCs w:val="24"/>
        </w:rPr>
        <w:t>that site’s and date’s</w:t>
      </w:r>
      <w:r w:rsidR="002C749D" w:rsidRPr="005F128D">
        <w:rPr>
          <w:rFonts w:ascii="Times New Roman" w:hAnsi="Times New Roman" w:cs="Times New Roman"/>
          <w:sz w:val="24"/>
          <w:szCs w:val="24"/>
        </w:rPr>
        <w:t xml:space="preserve"> recording</w:t>
      </w:r>
      <w:r w:rsidR="003A08D0" w:rsidRPr="005F128D">
        <w:rPr>
          <w:rFonts w:ascii="Times New Roman" w:hAnsi="Times New Roman" w:cs="Times New Roman"/>
          <w:sz w:val="24"/>
          <w:szCs w:val="24"/>
        </w:rPr>
        <w:t xml:space="preserve">. </w:t>
      </w:r>
      <w:r w:rsidR="00190D9D">
        <w:rPr>
          <w:rFonts w:ascii="Times New Roman" w:hAnsi="Times New Roman" w:cs="Times New Roman"/>
          <w:sz w:val="24"/>
          <w:szCs w:val="24"/>
        </w:rPr>
        <w:t xml:space="preserve">Specific time intervals that lacked any detection events were assigned “NA” values. </w:t>
      </w:r>
      <w:r w:rsidR="003A08D0" w:rsidRPr="005F128D">
        <w:rPr>
          <w:rFonts w:ascii="Times New Roman" w:hAnsi="Times New Roman" w:cs="Times New Roman"/>
          <w:sz w:val="24"/>
          <w:szCs w:val="24"/>
        </w:rPr>
        <w:t xml:space="preserve">I looped through the </w:t>
      </w:r>
      <w:r w:rsidR="004F63E7" w:rsidRPr="005F128D">
        <w:rPr>
          <w:rFonts w:ascii="Times New Roman" w:hAnsi="Times New Roman" w:cs="Times New Roman"/>
          <w:sz w:val="24"/>
          <w:szCs w:val="24"/>
        </w:rPr>
        <w:t>21 specific interval</w:t>
      </w:r>
      <w:r w:rsidR="00312BBC" w:rsidRPr="005F128D">
        <w:rPr>
          <w:rFonts w:ascii="Times New Roman" w:hAnsi="Times New Roman" w:cs="Times New Roman"/>
          <w:sz w:val="24"/>
          <w:szCs w:val="24"/>
        </w:rPr>
        <w:t xml:space="preserve"> files</w:t>
      </w:r>
      <w:r w:rsidR="00D02432" w:rsidRPr="005F128D">
        <w:rPr>
          <w:rFonts w:ascii="Times New Roman" w:hAnsi="Times New Roman" w:cs="Times New Roman"/>
          <w:sz w:val="24"/>
          <w:szCs w:val="24"/>
        </w:rPr>
        <w:t xml:space="preserve">, mapping </w:t>
      </w:r>
      <w:r w:rsidR="004D3150" w:rsidRPr="005F128D">
        <w:rPr>
          <w:rFonts w:ascii="Times New Roman" w:hAnsi="Times New Roman" w:cs="Times New Roman"/>
          <w:sz w:val="24"/>
          <w:szCs w:val="24"/>
        </w:rPr>
        <w:t xml:space="preserve">detection events to </w:t>
      </w:r>
      <w:r w:rsidR="00BF7023" w:rsidRPr="005F128D">
        <w:rPr>
          <w:rFonts w:ascii="Times New Roman" w:hAnsi="Times New Roman" w:cs="Times New Roman"/>
          <w:sz w:val="24"/>
          <w:szCs w:val="24"/>
        </w:rPr>
        <w:t>21 mapped interval files</w:t>
      </w:r>
      <w:r w:rsidR="007951C3">
        <w:rPr>
          <w:rFonts w:ascii="Times New Roman" w:hAnsi="Times New Roman" w:cs="Times New Roman"/>
          <w:sz w:val="24"/>
          <w:szCs w:val="24"/>
        </w:rPr>
        <w:t xml:space="preserve"> for each kind of </w:t>
      </w:r>
      <w:r w:rsidR="0036331C">
        <w:rPr>
          <w:rFonts w:ascii="Times New Roman" w:hAnsi="Times New Roman" w:cs="Times New Roman"/>
          <w:sz w:val="24"/>
          <w:szCs w:val="24"/>
        </w:rPr>
        <w:t xml:space="preserve">CONI </w:t>
      </w:r>
      <w:r w:rsidR="007951C3">
        <w:rPr>
          <w:rFonts w:ascii="Times New Roman" w:hAnsi="Times New Roman" w:cs="Times New Roman"/>
          <w:sz w:val="24"/>
          <w:szCs w:val="24"/>
        </w:rPr>
        <w:t>vocalization</w:t>
      </w:r>
      <w:r w:rsidR="00A2368F" w:rsidRPr="005F128D">
        <w:rPr>
          <w:rFonts w:ascii="Times New Roman" w:hAnsi="Times New Roman" w:cs="Times New Roman"/>
          <w:sz w:val="24"/>
          <w:szCs w:val="24"/>
        </w:rPr>
        <w:t xml:space="preserve"> (</w:t>
      </w:r>
      <w:r w:rsidR="00A2368F">
        <w:t>“</w:t>
      </w:r>
      <w:r w:rsidR="00A2368F" w:rsidRPr="00F94FA0">
        <w:rPr>
          <w:rFonts w:ascii="Times New Roman" w:hAnsi="Times New Roman" w:cs="Times New Roman"/>
          <w:i/>
          <w:iCs/>
          <w:sz w:val="24"/>
          <w:szCs w:val="24"/>
        </w:rPr>
        <w:t>0_data/processed/</w:t>
      </w:r>
      <w:r w:rsidR="00C559C3">
        <w:rPr>
          <w:rFonts w:ascii="Times New Roman" w:hAnsi="Times New Roman" w:cs="Times New Roman"/>
          <w:i/>
          <w:iCs/>
          <w:sz w:val="24"/>
          <w:szCs w:val="24"/>
        </w:rPr>
        <w:t>2_BoomDetectionsMapped</w:t>
      </w:r>
      <w:r w:rsidR="00A2368F">
        <w:t>”</w:t>
      </w:r>
      <w:r w:rsidR="005F128D">
        <w:t>, “</w:t>
      </w:r>
      <w:r w:rsidR="005F128D" w:rsidRPr="00F94FA0">
        <w:rPr>
          <w:rFonts w:ascii="Times New Roman" w:hAnsi="Times New Roman" w:cs="Times New Roman"/>
          <w:i/>
          <w:iCs/>
          <w:sz w:val="24"/>
          <w:szCs w:val="24"/>
        </w:rPr>
        <w:t>0_data/processed/</w:t>
      </w:r>
      <w:r w:rsidR="005F128D">
        <w:rPr>
          <w:rFonts w:ascii="Times New Roman" w:hAnsi="Times New Roman" w:cs="Times New Roman"/>
          <w:i/>
          <w:iCs/>
          <w:sz w:val="24"/>
          <w:szCs w:val="24"/>
        </w:rPr>
        <w:t>2_PeentDetectionsMapped</w:t>
      </w:r>
      <w:r w:rsidR="005F128D">
        <w:t>”</w:t>
      </w:r>
      <w:r w:rsidR="00A2368F">
        <w:t>)</w:t>
      </w:r>
      <w:r w:rsidR="00190D9D">
        <w:t>.</w:t>
      </w:r>
    </w:p>
    <w:p w14:paraId="74AA34BB" w14:textId="427AE62B" w:rsidR="00D16975" w:rsidRPr="00024C97" w:rsidRDefault="00D16975" w:rsidP="00363CAB">
      <w:pPr>
        <w:ind w:firstLine="720"/>
        <w:rPr>
          <w:rFonts w:ascii="Times New Roman" w:hAnsi="Times New Roman" w:cs="Times New Roman"/>
          <w:sz w:val="24"/>
          <w:szCs w:val="24"/>
        </w:rPr>
      </w:pPr>
      <w:r w:rsidRPr="00024C97">
        <w:rPr>
          <w:rFonts w:ascii="Times New Roman" w:hAnsi="Times New Roman" w:cs="Times New Roman"/>
          <w:sz w:val="24"/>
          <w:szCs w:val="24"/>
        </w:rPr>
        <w:t xml:space="preserve">Once specific intervals were assigned detections or no detections, I </w:t>
      </w:r>
      <w:r w:rsidR="006A2124" w:rsidRPr="00024C97">
        <w:rPr>
          <w:rFonts w:ascii="Times New Roman" w:hAnsi="Times New Roman" w:cs="Times New Roman"/>
          <w:sz w:val="24"/>
          <w:szCs w:val="24"/>
        </w:rPr>
        <w:t xml:space="preserve">used the </w:t>
      </w:r>
      <w:proofErr w:type="spellStart"/>
      <w:r w:rsidR="006A2124" w:rsidRPr="0035202D">
        <w:rPr>
          <w:rFonts w:ascii="Times New Roman" w:hAnsi="Times New Roman" w:cs="Times New Roman"/>
          <w:b/>
          <w:bCs/>
          <w:sz w:val="24"/>
          <w:szCs w:val="24"/>
        </w:rPr>
        <w:t>lubridate</w:t>
      </w:r>
      <w:proofErr w:type="spellEnd"/>
      <w:r w:rsidR="006A2124" w:rsidRPr="00024C97">
        <w:rPr>
          <w:rFonts w:ascii="Times New Roman" w:hAnsi="Times New Roman" w:cs="Times New Roman"/>
          <w:sz w:val="24"/>
          <w:szCs w:val="24"/>
        </w:rPr>
        <w:t xml:space="preserve"> package to </w:t>
      </w:r>
      <w:r w:rsidRPr="00024C97">
        <w:rPr>
          <w:rFonts w:ascii="Times New Roman" w:hAnsi="Times New Roman" w:cs="Times New Roman"/>
          <w:sz w:val="24"/>
          <w:szCs w:val="24"/>
        </w:rPr>
        <w:t>determin</w:t>
      </w:r>
      <w:r w:rsidR="006A2124" w:rsidRPr="00024C97">
        <w:rPr>
          <w:rFonts w:ascii="Times New Roman" w:hAnsi="Times New Roman" w:cs="Times New Roman"/>
          <w:sz w:val="24"/>
          <w:szCs w:val="24"/>
        </w:rPr>
        <w:t>e</w:t>
      </w:r>
      <w:r w:rsidRPr="00024C97">
        <w:rPr>
          <w:rFonts w:ascii="Times New Roman" w:hAnsi="Times New Roman" w:cs="Times New Roman"/>
          <w:sz w:val="24"/>
          <w:szCs w:val="24"/>
        </w:rPr>
        <w:t xml:space="preserve"> </w:t>
      </w:r>
      <w:r w:rsidR="001D1436">
        <w:rPr>
          <w:rFonts w:ascii="Times New Roman" w:hAnsi="Times New Roman" w:cs="Times New Roman"/>
          <w:sz w:val="24"/>
          <w:szCs w:val="24"/>
        </w:rPr>
        <w:t>time since sunset</w:t>
      </w:r>
      <w:r w:rsidR="001D1436" w:rsidRPr="00024C97">
        <w:rPr>
          <w:rFonts w:ascii="Times New Roman" w:hAnsi="Times New Roman" w:cs="Times New Roman"/>
          <w:sz w:val="24"/>
          <w:szCs w:val="24"/>
        </w:rPr>
        <w:t xml:space="preserve"> </w:t>
      </w:r>
      <w:r w:rsidR="001D1436">
        <w:rPr>
          <w:rFonts w:ascii="Times New Roman" w:hAnsi="Times New Roman" w:cs="Times New Roman"/>
          <w:sz w:val="24"/>
          <w:szCs w:val="24"/>
        </w:rPr>
        <w:t xml:space="preserve">(hereafter, “TSSS”) </w:t>
      </w:r>
      <w:r w:rsidR="00CC24EB" w:rsidRPr="00024C97">
        <w:rPr>
          <w:rFonts w:ascii="Times New Roman" w:hAnsi="Times New Roman" w:cs="Times New Roman"/>
          <w:sz w:val="24"/>
          <w:szCs w:val="24"/>
        </w:rPr>
        <w:t xml:space="preserve">for the start time of each interval. I used the </w:t>
      </w:r>
      <w:proofErr w:type="spellStart"/>
      <w:r w:rsidR="00CC24EB" w:rsidRPr="0035202D">
        <w:rPr>
          <w:rFonts w:ascii="Times New Roman" w:hAnsi="Times New Roman" w:cs="Times New Roman"/>
          <w:b/>
          <w:bCs/>
          <w:sz w:val="24"/>
          <w:szCs w:val="24"/>
        </w:rPr>
        <w:t>suncalc</w:t>
      </w:r>
      <w:proofErr w:type="spellEnd"/>
      <w:r w:rsidR="00CC24EB" w:rsidRPr="00024C97">
        <w:rPr>
          <w:rFonts w:ascii="Times New Roman" w:hAnsi="Times New Roman" w:cs="Times New Roman"/>
          <w:sz w:val="24"/>
          <w:szCs w:val="24"/>
        </w:rPr>
        <w:t xml:space="preserve"> package</w:t>
      </w:r>
      <w:r w:rsidR="003729FE" w:rsidRPr="00024C97">
        <w:rPr>
          <w:rFonts w:ascii="Times New Roman" w:hAnsi="Times New Roman" w:cs="Times New Roman"/>
          <w:sz w:val="24"/>
          <w:szCs w:val="24"/>
        </w:rPr>
        <w:t xml:space="preserve"> to determine the moon fraction (ranging from </w:t>
      </w:r>
      <w:r w:rsidR="00FE1D21" w:rsidRPr="00024C97">
        <w:rPr>
          <w:rFonts w:ascii="Times New Roman" w:hAnsi="Times New Roman" w:cs="Times New Roman"/>
          <w:sz w:val="24"/>
          <w:szCs w:val="24"/>
        </w:rPr>
        <w:t>“new moon” = 0 to “full moon” = 1)</w:t>
      </w:r>
      <w:r w:rsidR="0036331C" w:rsidRPr="00024C97">
        <w:rPr>
          <w:rFonts w:ascii="Times New Roman" w:hAnsi="Times New Roman" w:cs="Times New Roman"/>
          <w:sz w:val="24"/>
          <w:szCs w:val="24"/>
        </w:rPr>
        <w:t xml:space="preserve"> as a measure of moon illumination that might influence CONI activity</w:t>
      </w:r>
      <w:r w:rsidR="00C46A4C" w:rsidRPr="00024C97">
        <w:rPr>
          <w:rFonts w:ascii="Times New Roman" w:hAnsi="Times New Roman" w:cs="Times New Roman"/>
          <w:sz w:val="24"/>
          <w:szCs w:val="24"/>
        </w:rPr>
        <w:t xml:space="preserve"> through the amount of moonlight </w:t>
      </w:r>
      <w:r w:rsidR="00D15000" w:rsidRPr="00024C97">
        <w:rPr>
          <w:rFonts w:ascii="Times New Roman" w:hAnsi="Times New Roman" w:cs="Times New Roman"/>
          <w:sz w:val="24"/>
          <w:szCs w:val="24"/>
        </w:rPr>
        <w:t>when</w:t>
      </w:r>
      <w:r w:rsidR="00C46A4C" w:rsidRPr="00024C97">
        <w:rPr>
          <w:rFonts w:ascii="Times New Roman" w:hAnsi="Times New Roman" w:cs="Times New Roman"/>
          <w:sz w:val="24"/>
          <w:szCs w:val="24"/>
        </w:rPr>
        <w:t xml:space="preserve"> foraging</w:t>
      </w:r>
      <w:r w:rsidR="0036331C" w:rsidRPr="00024C97">
        <w:rPr>
          <w:rFonts w:ascii="Times New Roman" w:hAnsi="Times New Roman" w:cs="Times New Roman"/>
          <w:sz w:val="24"/>
          <w:szCs w:val="24"/>
        </w:rPr>
        <w:t>.</w:t>
      </w:r>
      <w:r w:rsidR="00267A59" w:rsidRPr="00024C97">
        <w:rPr>
          <w:rFonts w:ascii="Times New Roman" w:hAnsi="Times New Roman" w:cs="Times New Roman"/>
          <w:sz w:val="24"/>
          <w:szCs w:val="24"/>
        </w:rPr>
        <w:t xml:space="preserve"> I assigned specific intervals to “Twilight Period”</w:t>
      </w:r>
      <w:r w:rsidR="006F4795" w:rsidRPr="00024C97">
        <w:rPr>
          <w:rFonts w:ascii="Times New Roman" w:hAnsi="Times New Roman" w:cs="Times New Roman"/>
          <w:sz w:val="24"/>
          <w:szCs w:val="24"/>
        </w:rPr>
        <w:t xml:space="preserve"> based on the intervals’ times within the recording relative to the twilight period times at a given site on a given day</w:t>
      </w:r>
      <w:r w:rsidR="00617DE2" w:rsidRPr="00024C97">
        <w:rPr>
          <w:rFonts w:ascii="Times New Roman" w:hAnsi="Times New Roman" w:cs="Times New Roman"/>
          <w:sz w:val="24"/>
          <w:szCs w:val="24"/>
        </w:rPr>
        <w:t>, using the categories “Before”, “Civil”, “Nautical”, “Astronomical”, “</w:t>
      </w:r>
      <w:r w:rsidR="00CB7CB1" w:rsidRPr="00024C97">
        <w:rPr>
          <w:rFonts w:ascii="Times New Roman" w:hAnsi="Times New Roman" w:cs="Times New Roman"/>
          <w:sz w:val="24"/>
          <w:szCs w:val="24"/>
        </w:rPr>
        <w:t xml:space="preserve">Night”, and </w:t>
      </w:r>
      <w:r w:rsidR="00617DE2" w:rsidRPr="00024C97">
        <w:rPr>
          <w:rFonts w:ascii="Times New Roman" w:hAnsi="Times New Roman" w:cs="Times New Roman"/>
          <w:sz w:val="24"/>
          <w:szCs w:val="24"/>
        </w:rPr>
        <w:t>“After”</w:t>
      </w:r>
      <w:r w:rsidR="00CB7CB1" w:rsidRPr="00024C97">
        <w:rPr>
          <w:rFonts w:ascii="Times New Roman" w:hAnsi="Times New Roman" w:cs="Times New Roman"/>
          <w:sz w:val="24"/>
          <w:szCs w:val="24"/>
        </w:rPr>
        <w:t>.</w:t>
      </w:r>
      <w:r w:rsidR="002949E3" w:rsidRPr="00024C97">
        <w:rPr>
          <w:rFonts w:ascii="Times New Roman" w:hAnsi="Times New Roman" w:cs="Times New Roman"/>
          <w:sz w:val="24"/>
          <w:szCs w:val="24"/>
        </w:rPr>
        <w:t xml:space="preserve"> Finally, I assigned </w:t>
      </w:r>
      <w:r w:rsidR="00457818" w:rsidRPr="00024C97">
        <w:rPr>
          <w:rFonts w:ascii="Times New Roman" w:hAnsi="Times New Roman" w:cs="Times New Roman"/>
          <w:sz w:val="24"/>
          <w:szCs w:val="24"/>
        </w:rPr>
        <w:t>mean nightly temperature to intervals for those dates when temperatures had been taken at each site</w:t>
      </w:r>
      <w:r w:rsidR="00024C97" w:rsidRPr="00024C97">
        <w:rPr>
          <w:rFonts w:ascii="Times New Roman" w:hAnsi="Times New Roman" w:cs="Times New Roman"/>
          <w:sz w:val="24"/>
          <w:szCs w:val="24"/>
        </w:rPr>
        <w:t xml:space="preserve"> (</w:t>
      </w:r>
      <w:r w:rsidR="00024C97">
        <w:t>“</w:t>
      </w:r>
      <w:r w:rsidR="00024C97" w:rsidRPr="00F94FA0">
        <w:rPr>
          <w:rFonts w:ascii="Times New Roman" w:hAnsi="Times New Roman" w:cs="Times New Roman"/>
          <w:i/>
          <w:iCs/>
          <w:sz w:val="24"/>
          <w:szCs w:val="24"/>
        </w:rPr>
        <w:t>0_data/processed/</w:t>
      </w:r>
      <w:r w:rsidR="0012673C">
        <w:rPr>
          <w:rFonts w:ascii="Times New Roman" w:hAnsi="Times New Roman" w:cs="Times New Roman"/>
          <w:i/>
          <w:iCs/>
          <w:sz w:val="24"/>
          <w:szCs w:val="24"/>
        </w:rPr>
        <w:t>3</w:t>
      </w:r>
      <w:r w:rsidR="00024C97">
        <w:rPr>
          <w:rFonts w:ascii="Times New Roman" w:hAnsi="Times New Roman" w:cs="Times New Roman"/>
          <w:i/>
          <w:iCs/>
          <w:sz w:val="24"/>
          <w:szCs w:val="24"/>
        </w:rPr>
        <w:t>_Boom</w:t>
      </w:r>
      <w:r w:rsidR="0012673C">
        <w:rPr>
          <w:rFonts w:ascii="Times New Roman" w:hAnsi="Times New Roman" w:cs="Times New Roman"/>
          <w:i/>
          <w:iCs/>
          <w:sz w:val="24"/>
          <w:szCs w:val="24"/>
        </w:rPr>
        <w:t>s</w:t>
      </w:r>
      <w:r w:rsidR="00024C97">
        <w:rPr>
          <w:rFonts w:ascii="Times New Roman" w:hAnsi="Times New Roman" w:cs="Times New Roman"/>
          <w:i/>
          <w:iCs/>
          <w:sz w:val="24"/>
          <w:szCs w:val="24"/>
        </w:rPr>
        <w:t>Mapped</w:t>
      </w:r>
      <w:r w:rsidR="0012673C">
        <w:rPr>
          <w:rFonts w:ascii="Times New Roman" w:hAnsi="Times New Roman" w:cs="Times New Roman"/>
          <w:i/>
          <w:iCs/>
          <w:sz w:val="24"/>
          <w:szCs w:val="24"/>
        </w:rPr>
        <w:t>_SunAndMoon</w:t>
      </w:r>
      <w:r w:rsidR="00024C97">
        <w:t>”, “</w:t>
      </w:r>
      <w:r w:rsidR="00024C97" w:rsidRPr="00F94FA0">
        <w:rPr>
          <w:rFonts w:ascii="Times New Roman" w:hAnsi="Times New Roman" w:cs="Times New Roman"/>
          <w:i/>
          <w:iCs/>
          <w:sz w:val="24"/>
          <w:szCs w:val="24"/>
        </w:rPr>
        <w:t>0_data/processed/</w:t>
      </w:r>
      <w:r w:rsidR="0012673C">
        <w:rPr>
          <w:rFonts w:ascii="Times New Roman" w:hAnsi="Times New Roman" w:cs="Times New Roman"/>
          <w:i/>
          <w:iCs/>
          <w:sz w:val="24"/>
          <w:szCs w:val="24"/>
        </w:rPr>
        <w:t>3</w:t>
      </w:r>
      <w:r w:rsidR="00024C97">
        <w:rPr>
          <w:rFonts w:ascii="Times New Roman" w:hAnsi="Times New Roman" w:cs="Times New Roman"/>
          <w:i/>
          <w:iCs/>
          <w:sz w:val="24"/>
          <w:szCs w:val="24"/>
        </w:rPr>
        <w:t>_Peent</w:t>
      </w:r>
      <w:r w:rsidR="0012673C">
        <w:rPr>
          <w:rFonts w:ascii="Times New Roman" w:hAnsi="Times New Roman" w:cs="Times New Roman"/>
          <w:i/>
          <w:iCs/>
          <w:sz w:val="24"/>
          <w:szCs w:val="24"/>
        </w:rPr>
        <w:t>s</w:t>
      </w:r>
      <w:r w:rsidR="00024C97">
        <w:rPr>
          <w:rFonts w:ascii="Times New Roman" w:hAnsi="Times New Roman" w:cs="Times New Roman"/>
          <w:i/>
          <w:iCs/>
          <w:sz w:val="24"/>
          <w:szCs w:val="24"/>
        </w:rPr>
        <w:t>Mapped</w:t>
      </w:r>
      <w:r w:rsidR="0012673C">
        <w:rPr>
          <w:rFonts w:ascii="Times New Roman" w:hAnsi="Times New Roman" w:cs="Times New Roman"/>
          <w:i/>
          <w:iCs/>
          <w:sz w:val="24"/>
          <w:szCs w:val="24"/>
        </w:rPr>
        <w:t>_SunAndMoon</w:t>
      </w:r>
      <w:r w:rsidR="00024C97">
        <w:t>”</w:t>
      </w:r>
      <w:r w:rsidR="00024C97" w:rsidRPr="00024C97">
        <w:rPr>
          <w:rFonts w:ascii="Times New Roman" w:hAnsi="Times New Roman" w:cs="Times New Roman"/>
          <w:sz w:val="24"/>
          <w:szCs w:val="24"/>
        </w:rPr>
        <w:t>).</w:t>
      </w:r>
    </w:p>
    <w:p w14:paraId="58D08B78" w14:textId="4CB2ABFD" w:rsidR="003D472A" w:rsidRPr="00DA0A00" w:rsidRDefault="003D472A" w:rsidP="003D472A">
      <w:pPr>
        <w:pStyle w:val="Heading2"/>
      </w:pPr>
      <w:r w:rsidRPr="00DA0A00">
        <w:t>Assessing Activity Rates with Mixed</w:t>
      </w:r>
      <w:r w:rsidR="00463E56">
        <w:t>-effects</w:t>
      </w:r>
      <w:r w:rsidRPr="00DA0A00">
        <w:t xml:space="preserve"> Models</w:t>
      </w:r>
    </w:p>
    <w:p w14:paraId="74362ADC" w14:textId="0FBA3C10" w:rsidR="003D472A" w:rsidRDefault="003D472A" w:rsidP="00463E56">
      <w:pPr>
        <w:ind w:firstLine="720"/>
        <w:rPr>
          <w:rFonts w:ascii="Times New Roman" w:hAnsi="Times New Roman" w:cs="Times New Roman"/>
          <w:sz w:val="24"/>
          <w:szCs w:val="24"/>
        </w:rPr>
      </w:pPr>
      <w:r>
        <w:rPr>
          <w:rFonts w:ascii="Times New Roman" w:hAnsi="Times New Roman" w:cs="Times New Roman"/>
          <w:sz w:val="24"/>
          <w:szCs w:val="24"/>
        </w:rPr>
        <w:t xml:space="preserve">To examine how activity rates (number of peents or booms counted per interval) varied with </w:t>
      </w:r>
      <w:r w:rsidR="00463E56">
        <w:rPr>
          <w:rFonts w:ascii="Times New Roman" w:hAnsi="Times New Roman" w:cs="Times New Roman"/>
          <w:sz w:val="24"/>
          <w:szCs w:val="24"/>
        </w:rPr>
        <w:t xml:space="preserve">twilight period </w:t>
      </w:r>
      <w:r>
        <w:rPr>
          <w:rFonts w:ascii="Times New Roman" w:hAnsi="Times New Roman" w:cs="Times New Roman"/>
          <w:sz w:val="24"/>
          <w:szCs w:val="24"/>
        </w:rPr>
        <w:t xml:space="preserve">at different latitudes, I used the </w:t>
      </w:r>
      <w:proofErr w:type="spellStart"/>
      <w:r w:rsidR="00463E56" w:rsidRPr="00BF77B8">
        <w:rPr>
          <w:rFonts w:ascii="Times New Roman" w:hAnsi="Times New Roman" w:cs="Times New Roman"/>
          <w:b/>
          <w:bCs/>
          <w:sz w:val="24"/>
          <w:szCs w:val="24"/>
        </w:rPr>
        <w:t>g</w:t>
      </w:r>
      <w:r w:rsidR="00463E56">
        <w:rPr>
          <w:rFonts w:ascii="Times New Roman" w:hAnsi="Times New Roman" w:cs="Times New Roman"/>
          <w:b/>
          <w:bCs/>
          <w:sz w:val="24"/>
          <w:szCs w:val="24"/>
        </w:rPr>
        <w:t>lmer.nb</w:t>
      </w:r>
      <w:proofErr w:type="spellEnd"/>
      <w:r w:rsidR="00463E56">
        <w:rPr>
          <w:rFonts w:ascii="Times New Roman" w:hAnsi="Times New Roman" w:cs="Times New Roman"/>
          <w:sz w:val="24"/>
          <w:szCs w:val="24"/>
        </w:rPr>
        <w:t xml:space="preserve"> </w:t>
      </w:r>
      <w:r>
        <w:rPr>
          <w:rFonts w:ascii="Times New Roman" w:hAnsi="Times New Roman" w:cs="Times New Roman"/>
          <w:sz w:val="24"/>
          <w:szCs w:val="24"/>
        </w:rPr>
        <w:t>package in R (</w:t>
      </w:r>
      <w:r w:rsidRPr="00474511">
        <w:rPr>
          <w:rFonts w:ascii="Times New Roman" w:hAnsi="Times New Roman" w:cs="Times New Roman"/>
          <w:color w:val="222222"/>
          <w:sz w:val="24"/>
          <w:szCs w:val="24"/>
          <w:shd w:val="clear" w:color="auto" w:fill="FFFFFF"/>
        </w:rPr>
        <w:t>Wood</w:t>
      </w:r>
      <w:r>
        <w:rPr>
          <w:rFonts w:ascii="Times New Roman" w:hAnsi="Times New Roman" w:cs="Times New Roman"/>
          <w:color w:val="222222"/>
          <w:sz w:val="24"/>
          <w:szCs w:val="24"/>
          <w:shd w:val="clear" w:color="auto" w:fill="FFFFFF"/>
        </w:rPr>
        <w:t xml:space="preserve"> et al. 2017</w:t>
      </w:r>
      <w:r w:rsidRPr="00474511">
        <w:rPr>
          <w:rFonts w:ascii="Times New Roman" w:hAnsi="Times New Roman" w:cs="Times New Roman"/>
          <w:color w:val="222222"/>
          <w:sz w:val="24"/>
          <w:szCs w:val="24"/>
          <w:shd w:val="clear" w:color="auto" w:fill="FFFFFF"/>
        </w:rPr>
        <w:t xml:space="preserve">) </w:t>
      </w:r>
      <w:r w:rsidRPr="00474511">
        <w:rPr>
          <w:rFonts w:ascii="Times New Roman" w:hAnsi="Times New Roman" w:cs="Times New Roman"/>
          <w:color w:val="222222"/>
          <w:sz w:val="24"/>
          <w:szCs w:val="24"/>
          <w:shd w:val="clear" w:color="auto" w:fill="FFFFFF"/>
        </w:rPr>
        <w:lastRenderedPageBreak/>
        <w:t>to run</w:t>
      </w:r>
      <w:r w:rsidRPr="00474511">
        <w:rPr>
          <w:rFonts w:ascii="Times New Roman" w:hAnsi="Times New Roman" w:cs="Times New Roman"/>
          <w:sz w:val="24"/>
          <w:szCs w:val="24"/>
        </w:rPr>
        <w:t xml:space="preserve"> </w:t>
      </w:r>
      <w:r>
        <w:rPr>
          <w:rFonts w:ascii="Times New Roman" w:hAnsi="Times New Roman" w:cs="Times New Roman"/>
          <w:sz w:val="24"/>
          <w:szCs w:val="24"/>
        </w:rPr>
        <w:t>a mixed</w:t>
      </w:r>
      <w:r w:rsidR="00463E56">
        <w:rPr>
          <w:rFonts w:ascii="Times New Roman" w:hAnsi="Times New Roman" w:cs="Times New Roman"/>
          <w:sz w:val="24"/>
          <w:szCs w:val="24"/>
        </w:rPr>
        <w:t>-effects</w:t>
      </w:r>
      <w:r>
        <w:rPr>
          <w:rFonts w:ascii="Times New Roman" w:hAnsi="Times New Roman" w:cs="Times New Roman"/>
          <w:sz w:val="24"/>
          <w:szCs w:val="24"/>
        </w:rPr>
        <w:t xml:space="preserve"> model </w:t>
      </w:r>
      <w:r w:rsidR="00463E56">
        <w:rPr>
          <w:rFonts w:ascii="Times New Roman" w:hAnsi="Times New Roman" w:cs="Times New Roman"/>
          <w:sz w:val="24"/>
          <w:szCs w:val="24"/>
        </w:rPr>
        <w:t>with a negative binomial error distribution</w:t>
      </w:r>
      <w:r>
        <w:rPr>
          <w:rFonts w:ascii="Times New Roman" w:hAnsi="Times New Roman" w:cs="Times New Roman"/>
          <w:sz w:val="24"/>
          <w:szCs w:val="24"/>
        </w:rPr>
        <w:t xml:space="preserve">. The </w:t>
      </w:r>
      <w:r w:rsidR="00463E56">
        <w:rPr>
          <w:rFonts w:ascii="Times New Roman" w:hAnsi="Times New Roman" w:cs="Times New Roman"/>
          <w:sz w:val="24"/>
          <w:szCs w:val="24"/>
        </w:rPr>
        <w:t>mixed-effects model</w:t>
      </w:r>
      <w:r w:rsidR="00463E56">
        <w:rPr>
          <w:rFonts w:ascii="Times New Roman" w:hAnsi="Times New Roman" w:cs="Times New Roman"/>
          <w:sz w:val="24"/>
          <w:szCs w:val="24"/>
        </w:rPr>
        <w:t xml:space="preserve"> </w:t>
      </w:r>
      <w:r>
        <w:rPr>
          <w:rFonts w:ascii="Times New Roman" w:hAnsi="Times New Roman" w:cs="Times New Roman"/>
          <w:sz w:val="24"/>
          <w:szCs w:val="24"/>
        </w:rPr>
        <w:t xml:space="preserve">took the following form: </w:t>
      </w:r>
    </w:p>
    <w:p w14:paraId="087E01B1" w14:textId="3B68FD23" w:rsidR="00E4383C" w:rsidRDefault="003D472A" w:rsidP="00E4383C">
      <w:pPr>
        <w:jc w:val="center"/>
        <w:rPr>
          <w:rFonts w:ascii="Times New Roman" w:hAnsi="Times New Roman" w:cs="Times New Roman"/>
          <w:sz w:val="24"/>
          <w:szCs w:val="24"/>
        </w:rPr>
      </w:pPr>
      <w:r>
        <w:rPr>
          <w:rFonts w:ascii="Times New Roman" w:hAnsi="Times New Roman" w:cs="Times New Roman"/>
          <w:sz w:val="24"/>
          <w:szCs w:val="24"/>
        </w:rPr>
        <w:t xml:space="preserve">Count ~ </w:t>
      </w:r>
      <w:r w:rsidR="00463E56">
        <w:rPr>
          <w:rFonts w:ascii="Times New Roman" w:hAnsi="Times New Roman" w:cs="Times New Roman"/>
          <w:sz w:val="24"/>
          <w:szCs w:val="24"/>
        </w:rPr>
        <w:t>Twilight period + Latitude + Twilight period*Latitude</w:t>
      </w:r>
    </w:p>
    <w:p w14:paraId="5D1726DE" w14:textId="651397C0" w:rsidR="003D472A" w:rsidRDefault="003D472A" w:rsidP="003D472A">
      <w:pPr>
        <w:jc w:val="center"/>
        <w:rPr>
          <w:rFonts w:ascii="Times New Roman" w:hAnsi="Times New Roman" w:cs="Times New Roman"/>
          <w:sz w:val="24"/>
          <w:szCs w:val="24"/>
        </w:rPr>
      </w:pPr>
    </w:p>
    <w:p w14:paraId="5C3AF0AF" w14:textId="45C3F856" w:rsidR="003D472A" w:rsidRDefault="003D472A" w:rsidP="003D472A">
      <w:pPr>
        <w:rPr>
          <w:rFonts w:ascii="Times New Roman" w:hAnsi="Times New Roman" w:cs="Times New Roman"/>
          <w:sz w:val="24"/>
          <w:szCs w:val="24"/>
        </w:rPr>
      </w:pPr>
      <w:r>
        <w:rPr>
          <w:rFonts w:ascii="Times New Roman" w:hAnsi="Times New Roman" w:cs="Times New Roman"/>
          <w:sz w:val="24"/>
          <w:szCs w:val="24"/>
        </w:rPr>
        <w:t xml:space="preserve">I used “site” as a random effect to account for correlations due to repeated visits from the same sites. </w:t>
      </w:r>
    </w:p>
    <w:p w14:paraId="5C3041D7" w14:textId="2B37E591" w:rsidR="003D472A" w:rsidRPr="00E20092" w:rsidRDefault="00A752B8" w:rsidP="003D472A">
      <w:pPr>
        <w:ind w:firstLine="720"/>
        <w:rPr>
          <w:rFonts w:ascii="Times New Roman" w:hAnsi="Times New Roman" w:cs="Times New Roman"/>
          <w:sz w:val="24"/>
          <w:szCs w:val="24"/>
        </w:rPr>
      </w:pPr>
      <w:r>
        <w:rPr>
          <w:rFonts w:ascii="Times New Roman" w:hAnsi="Times New Roman" w:cs="Times New Roman"/>
          <w:sz w:val="24"/>
          <w:szCs w:val="24"/>
        </w:rPr>
        <w:t xml:space="preserve">Using the 10-minute interval data for both peent and boom detections, </w:t>
      </w:r>
      <w:r w:rsidR="00953DE5" w:rsidRPr="00B81FD0">
        <w:rPr>
          <w:rFonts w:ascii="Times New Roman" w:hAnsi="Times New Roman" w:cs="Times New Roman"/>
          <w:sz w:val="24"/>
          <w:szCs w:val="24"/>
        </w:rPr>
        <w:t xml:space="preserve">I </w:t>
      </w:r>
      <w:r w:rsidR="00953DE5">
        <w:rPr>
          <w:rFonts w:ascii="Times New Roman" w:hAnsi="Times New Roman" w:cs="Times New Roman"/>
          <w:sz w:val="24"/>
          <w:szCs w:val="24"/>
        </w:rPr>
        <w:t>randomly drew equal numbers of</w:t>
      </w:r>
      <w:r w:rsidR="00953DE5">
        <w:rPr>
          <w:rFonts w:ascii="Times New Roman" w:hAnsi="Times New Roman" w:cs="Times New Roman"/>
          <w:sz w:val="24"/>
          <w:szCs w:val="24"/>
        </w:rPr>
        <w:t xml:space="preserve"> </w:t>
      </w:r>
      <w:r w:rsidR="00953DE5">
        <w:rPr>
          <w:rFonts w:ascii="Times New Roman" w:hAnsi="Times New Roman" w:cs="Times New Roman"/>
          <w:sz w:val="24"/>
          <w:szCs w:val="24"/>
        </w:rPr>
        <w:t xml:space="preserve">observations per site and six twilight periods (“Before”, “Civil”, “Nautical”, “Astronomical”, “Night”, and “After). </w:t>
      </w:r>
      <w:r w:rsidR="00D73127">
        <w:rPr>
          <w:rFonts w:ascii="Times New Roman" w:hAnsi="Times New Roman" w:cs="Times New Roman"/>
          <w:sz w:val="24"/>
          <w:szCs w:val="24"/>
        </w:rPr>
        <w:t>I excluded observations that occurred outside the period of highest activity rates according to the GAMMs (170 &lt; ordinal day &lt; 190). I then dropped t</w:t>
      </w:r>
      <w:r w:rsidR="00953DE5">
        <w:rPr>
          <w:rFonts w:ascii="Times New Roman" w:hAnsi="Times New Roman" w:cs="Times New Roman"/>
          <w:sz w:val="24"/>
          <w:szCs w:val="24"/>
        </w:rPr>
        <w:t>he northernmost six of the 23 sites from analysis because they lacked</w:t>
      </w:r>
      <w:r w:rsidR="00D73127">
        <w:rPr>
          <w:rFonts w:ascii="Times New Roman" w:hAnsi="Times New Roman" w:cs="Times New Roman"/>
          <w:sz w:val="24"/>
          <w:szCs w:val="24"/>
        </w:rPr>
        <w:t xml:space="preserve"> certain twilight periods (“Night”, “Astronomical”) between ordinal days 170-190. </w:t>
      </w:r>
      <w:r w:rsidR="00953DE5">
        <w:rPr>
          <w:rFonts w:ascii="Times New Roman" w:hAnsi="Times New Roman" w:cs="Times New Roman"/>
          <w:sz w:val="24"/>
          <w:szCs w:val="24"/>
        </w:rPr>
        <w:t>I set aside 10 observations per site and twilight period as test data for validating mixed-effects models and generating predictions of activity rates. The remaining data served as model training data, from which 100 sample data sets were drawn (</w:t>
      </w:r>
      <w:r w:rsidR="00D73127">
        <w:rPr>
          <w:rFonts w:ascii="Times New Roman" w:hAnsi="Times New Roman" w:cs="Times New Roman"/>
          <w:sz w:val="24"/>
          <w:szCs w:val="24"/>
        </w:rPr>
        <w:t xml:space="preserve">a maximum possible </w:t>
      </w:r>
      <w:r w:rsidR="00953DE5">
        <w:rPr>
          <w:rFonts w:ascii="Times New Roman" w:hAnsi="Times New Roman" w:cs="Times New Roman"/>
          <w:sz w:val="24"/>
          <w:szCs w:val="24"/>
        </w:rPr>
        <w:t xml:space="preserve">12 observations per site and twilight period) via bootstrapping. </w:t>
      </w:r>
      <w:r w:rsidR="00953DE5">
        <w:rPr>
          <w:rFonts w:ascii="Times New Roman" w:hAnsi="Times New Roman" w:cs="Times New Roman"/>
          <w:sz w:val="24"/>
          <w:szCs w:val="24"/>
        </w:rPr>
        <w:t xml:space="preserve">I reclassified twilight period to distinguish between civil, nautical, and astronomical twilight periods that occurred before midnight </w:t>
      </w:r>
      <w:r w:rsidR="00953DE5">
        <w:rPr>
          <w:rFonts w:ascii="Times New Roman" w:hAnsi="Times New Roman" w:cs="Times New Roman"/>
          <w:sz w:val="24"/>
          <w:szCs w:val="24"/>
        </w:rPr>
        <w:t xml:space="preserve"> (“Civil.</w:t>
      </w:r>
      <w:r w:rsidR="00953DE5">
        <w:rPr>
          <w:rFonts w:ascii="Times New Roman" w:hAnsi="Times New Roman" w:cs="Times New Roman"/>
          <w:sz w:val="24"/>
          <w:szCs w:val="24"/>
        </w:rPr>
        <w:t>1</w:t>
      </w:r>
      <w:r w:rsidR="00953DE5">
        <w:rPr>
          <w:rFonts w:ascii="Times New Roman" w:hAnsi="Times New Roman" w:cs="Times New Roman"/>
          <w:sz w:val="24"/>
          <w:szCs w:val="24"/>
        </w:rPr>
        <w:t>”, “Nautical.</w:t>
      </w:r>
      <w:r w:rsidR="00953DE5">
        <w:rPr>
          <w:rFonts w:ascii="Times New Roman" w:hAnsi="Times New Roman" w:cs="Times New Roman"/>
          <w:sz w:val="24"/>
          <w:szCs w:val="24"/>
        </w:rPr>
        <w:t>1</w:t>
      </w:r>
      <w:r w:rsidR="00953DE5">
        <w:rPr>
          <w:rFonts w:ascii="Times New Roman" w:hAnsi="Times New Roman" w:cs="Times New Roman"/>
          <w:sz w:val="24"/>
          <w:szCs w:val="24"/>
        </w:rPr>
        <w:t>”, “Astronomical.</w:t>
      </w:r>
      <w:r w:rsidR="00953DE5">
        <w:rPr>
          <w:rFonts w:ascii="Times New Roman" w:hAnsi="Times New Roman" w:cs="Times New Roman"/>
          <w:sz w:val="24"/>
          <w:szCs w:val="24"/>
        </w:rPr>
        <w:t>1</w:t>
      </w:r>
      <w:r w:rsidR="00953DE5">
        <w:rPr>
          <w:rFonts w:ascii="Times New Roman" w:hAnsi="Times New Roman" w:cs="Times New Roman"/>
          <w:sz w:val="24"/>
          <w:szCs w:val="24"/>
        </w:rPr>
        <w:t>”)</w:t>
      </w:r>
      <w:r w:rsidR="00953DE5">
        <w:rPr>
          <w:rFonts w:ascii="Times New Roman" w:hAnsi="Times New Roman" w:cs="Times New Roman"/>
          <w:sz w:val="24"/>
          <w:szCs w:val="24"/>
        </w:rPr>
        <w:t xml:space="preserve"> and after midnight (“C</w:t>
      </w:r>
      <w:r w:rsidR="00953DE5">
        <w:rPr>
          <w:rFonts w:ascii="Times New Roman" w:hAnsi="Times New Roman" w:cs="Times New Roman"/>
          <w:sz w:val="24"/>
          <w:szCs w:val="24"/>
        </w:rPr>
        <w:t>ivil</w:t>
      </w:r>
      <w:r w:rsidR="00953DE5">
        <w:rPr>
          <w:rFonts w:ascii="Times New Roman" w:hAnsi="Times New Roman" w:cs="Times New Roman"/>
          <w:sz w:val="24"/>
          <w:szCs w:val="24"/>
        </w:rPr>
        <w:t>.2”</w:t>
      </w:r>
      <w:r w:rsidR="00953DE5">
        <w:rPr>
          <w:rFonts w:ascii="Times New Roman" w:hAnsi="Times New Roman" w:cs="Times New Roman"/>
          <w:sz w:val="24"/>
          <w:szCs w:val="24"/>
        </w:rPr>
        <w:t xml:space="preserve">, </w:t>
      </w:r>
      <w:r w:rsidR="00953DE5">
        <w:rPr>
          <w:rFonts w:ascii="Times New Roman" w:hAnsi="Times New Roman" w:cs="Times New Roman"/>
          <w:sz w:val="24"/>
          <w:szCs w:val="24"/>
        </w:rPr>
        <w:t>“N</w:t>
      </w:r>
      <w:r w:rsidR="00953DE5">
        <w:rPr>
          <w:rFonts w:ascii="Times New Roman" w:hAnsi="Times New Roman" w:cs="Times New Roman"/>
          <w:sz w:val="24"/>
          <w:szCs w:val="24"/>
        </w:rPr>
        <w:t>autical</w:t>
      </w:r>
      <w:r w:rsidR="00953DE5">
        <w:rPr>
          <w:rFonts w:ascii="Times New Roman" w:hAnsi="Times New Roman" w:cs="Times New Roman"/>
          <w:sz w:val="24"/>
          <w:szCs w:val="24"/>
        </w:rPr>
        <w:t>.2”</w:t>
      </w:r>
      <w:r w:rsidR="00953DE5">
        <w:rPr>
          <w:rFonts w:ascii="Times New Roman" w:hAnsi="Times New Roman" w:cs="Times New Roman"/>
          <w:sz w:val="24"/>
          <w:szCs w:val="24"/>
        </w:rPr>
        <w:t xml:space="preserve">, </w:t>
      </w:r>
      <w:r w:rsidR="00953DE5">
        <w:rPr>
          <w:rFonts w:ascii="Times New Roman" w:hAnsi="Times New Roman" w:cs="Times New Roman"/>
          <w:sz w:val="24"/>
          <w:szCs w:val="24"/>
        </w:rPr>
        <w:t>“A</w:t>
      </w:r>
      <w:r w:rsidR="00953DE5">
        <w:rPr>
          <w:rFonts w:ascii="Times New Roman" w:hAnsi="Times New Roman" w:cs="Times New Roman"/>
          <w:sz w:val="24"/>
          <w:szCs w:val="24"/>
        </w:rPr>
        <w:t>stronomical</w:t>
      </w:r>
      <w:r w:rsidR="00953DE5">
        <w:rPr>
          <w:rFonts w:ascii="Times New Roman" w:hAnsi="Times New Roman" w:cs="Times New Roman"/>
          <w:sz w:val="24"/>
          <w:szCs w:val="24"/>
        </w:rPr>
        <w:t>.2”). Including interaction terms with latitude, reclassification of twilight period resulted in a model with 18 fixed effect predictors.</w:t>
      </w:r>
      <w:r w:rsidR="00291DD4">
        <w:rPr>
          <w:rFonts w:ascii="Times New Roman" w:hAnsi="Times New Roman" w:cs="Times New Roman"/>
          <w:sz w:val="24"/>
          <w:szCs w:val="24"/>
        </w:rPr>
        <w:t xml:space="preserve"> </w:t>
      </w:r>
      <w:r w:rsidR="00563136">
        <w:rPr>
          <w:rFonts w:ascii="Times New Roman" w:hAnsi="Times New Roman" w:cs="Times New Roman"/>
          <w:sz w:val="24"/>
          <w:szCs w:val="24"/>
        </w:rPr>
        <w:t xml:space="preserve">Within 100 bootstrap iterations, I randomly drew </w:t>
      </w:r>
      <w:r w:rsidR="00953DE5">
        <w:rPr>
          <w:rFonts w:ascii="Times New Roman" w:hAnsi="Times New Roman" w:cs="Times New Roman"/>
          <w:sz w:val="24"/>
          <w:szCs w:val="24"/>
        </w:rPr>
        <w:t>12</w:t>
      </w:r>
      <w:r w:rsidR="00953DE5">
        <w:rPr>
          <w:rFonts w:ascii="Times New Roman" w:hAnsi="Times New Roman" w:cs="Times New Roman"/>
          <w:sz w:val="24"/>
          <w:szCs w:val="24"/>
        </w:rPr>
        <w:t xml:space="preserve"> </w:t>
      </w:r>
      <w:r w:rsidR="00563136">
        <w:rPr>
          <w:rFonts w:ascii="Times New Roman" w:hAnsi="Times New Roman" w:cs="Times New Roman"/>
          <w:sz w:val="24"/>
          <w:szCs w:val="24"/>
        </w:rPr>
        <w:t xml:space="preserve">intervals with replacement from each site, ran the </w:t>
      </w:r>
      <w:proofErr w:type="gramStart"/>
      <w:r w:rsidR="00563136">
        <w:rPr>
          <w:rFonts w:ascii="Times New Roman" w:hAnsi="Times New Roman" w:cs="Times New Roman"/>
          <w:sz w:val="24"/>
          <w:szCs w:val="24"/>
        </w:rPr>
        <w:t xml:space="preserve">aforementioned </w:t>
      </w:r>
      <w:r w:rsidR="00953DE5">
        <w:rPr>
          <w:rFonts w:ascii="Times New Roman" w:hAnsi="Times New Roman" w:cs="Times New Roman"/>
          <w:sz w:val="24"/>
          <w:szCs w:val="24"/>
        </w:rPr>
        <w:t>model</w:t>
      </w:r>
      <w:proofErr w:type="gramEnd"/>
      <w:r w:rsidR="00565A66">
        <w:rPr>
          <w:rFonts w:ascii="Times New Roman" w:hAnsi="Times New Roman" w:cs="Times New Roman"/>
          <w:sz w:val="24"/>
          <w:szCs w:val="24"/>
        </w:rPr>
        <w:t xml:space="preserve">, then stored the model coefficients </w:t>
      </w:r>
      <w:r w:rsidR="00953DE5">
        <w:rPr>
          <w:rFonts w:ascii="Times New Roman" w:hAnsi="Times New Roman" w:cs="Times New Roman"/>
          <w:sz w:val="24"/>
          <w:szCs w:val="24"/>
        </w:rPr>
        <w:t>to</w:t>
      </w:r>
      <w:r w:rsidR="00565A66">
        <w:rPr>
          <w:rFonts w:ascii="Times New Roman" w:hAnsi="Times New Roman" w:cs="Times New Roman"/>
          <w:sz w:val="24"/>
          <w:szCs w:val="24"/>
        </w:rPr>
        <w:t xml:space="preserve"> </w:t>
      </w:r>
      <w:r w:rsidR="00953DE5">
        <w:rPr>
          <w:rFonts w:ascii="Times New Roman" w:hAnsi="Times New Roman" w:cs="Times New Roman"/>
          <w:sz w:val="24"/>
          <w:szCs w:val="24"/>
        </w:rPr>
        <w:t>generat</w:t>
      </w:r>
      <w:r w:rsidR="00953DE5">
        <w:rPr>
          <w:rFonts w:ascii="Times New Roman" w:hAnsi="Times New Roman" w:cs="Times New Roman"/>
          <w:sz w:val="24"/>
          <w:szCs w:val="24"/>
        </w:rPr>
        <w:t>e</w:t>
      </w:r>
      <w:r w:rsidR="00953DE5">
        <w:rPr>
          <w:rFonts w:ascii="Times New Roman" w:hAnsi="Times New Roman" w:cs="Times New Roman"/>
          <w:sz w:val="24"/>
          <w:szCs w:val="24"/>
        </w:rPr>
        <w:t xml:space="preserve"> </w:t>
      </w:r>
      <w:r w:rsidR="00565A66">
        <w:rPr>
          <w:rFonts w:ascii="Times New Roman" w:hAnsi="Times New Roman" w:cs="Times New Roman"/>
          <w:sz w:val="24"/>
          <w:szCs w:val="24"/>
        </w:rPr>
        <w:t>prediction plots</w:t>
      </w:r>
      <w:r w:rsidR="00E323CE">
        <w:rPr>
          <w:rFonts w:ascii="Times New Roman" w:hAnsi="Times New Roman" w:cs="Times New Roman"/>
          <w:sz w:val="24"/>
          <w:szCs w:val="24"/>
        </w:rPr>
        <w:t xml:space="preserve"> and </w:t>
      </w:r>
      <w:r w:rsidR="00953DE5">
        <w:rPr>
          <w:rFonts w:ascii="Times New Roman" w:hAnsi="Times New Roman" w:cs="Times New Roman"/>
          <w:sz w:val="24"/>
          <w:szCs w:val="24"/>
        </w:rPr>
        <w:t>validat</w:t>
      </w:r>
      <w:r w:rsidR="00953DE5">
        <w:rPr>
          <w:rFonts w:ascii="Times New Roman" w:hAnsi="Times New Roman" w:cs="Times New Roman"/>
          <w:sz w:val="24"/>
          <w:szCs w:val="24"/>
        </w:rPr>
        <w:t>e</w:t>
      </w:r>
      <w:r w:rsidR="00953DE5">
        <w:rPr>
          <w:rFonts w:ascii="Times New Roman" w:hAnsi="Times New Roman" w:cs="Times New Roman"/>
          <w:sz w:val="24"/>
          <w:szCs w:val="24"/>
        </w:rPr>
        <w:t xml:space="preserve"> </w:t>
      </w:r>
      <w:r w:rsidR="00E323CE">
        <w:rPr>
          <w:rFonts w:ascii="Times New Roman" w:hAnsi="Times New Roman" w:cs="Times New Roman"/>
          <w:sz w:val="24"/>
          <w:szCs w:val="24"/>
        </w:rPr>
        <w:t xml:space="preserve">the </w:t>
      </w:r>
      <w:r w:rsidR="00953DE5">
        <w:rPr>
          <w:rFonts w:ascii="Times New Roman" w:hAnsi="Times New Roman" w:cs="Times New Roman"/>
          <w:sz w:val="24"/>
          <w:szCs w:val="24"/>
        </w:rPr>
        <w:t>model</w:t>
      </w:r>
      <w:r w:rsidR="00953DE5">
        <w:rPr>
          <w:rFonts w:ascii="Times New Roman" w:hAnsi="Times New Roman" w:cs="Times New Roman"/>
          <w:sz w:val="24"/>
          <w:szCs w:val="24"/>
        </w:rPr>
        <w:t xml:space="preserve"> </w:t>
      </w:r>
      <w:r w:rsidR="00E323CE">
        <w:rPr>
          <w:rFonts w:ascii="Times New Roman" w:hAnsi="Times New Roman" w:cs="Times New Roman"/>
          <w:sz w:val="24"/>
          <w:szCs w:val="24"/>
        </w:rPr>
        <w:t>with the test data. From the 100</w:t>
      </w:r>
      <w:r w:rsidR="0023152A">
        <w:rPr>
          <w:rFonts w:ascii="Times New Roman" w:hAnsi="Times New Roman" w:cs="Times New Roman"/>
          <w:sz w:val="24"/>
          <w:szCs w:val="24"/>
        </w:rPr>
        <w:t xml:space="preserve"> bootstrapped model coefficients for each term in the </w:t>
      </w:r>
      <w:r w:rsidR="00953DE5">
        <w:rPr>
          <w:rFonts w:ascii="Times New Roman" w:hAnsi="Times New Roman" w:cs="Times New Roman"/>
          <w:sz w:val="24"/>
          <w:szCs w:val="24"/>
        </w:rPr>
        <w:t>model</w:t>
      </w:r>
      <w:r w:rsidR="0023152A">
        <w:rPr>
          <w:rFonts w:ascii="Times New Roman" w:hAnsi="Times New Roman" w:cs="Times New Roman"/>
          <w:sz w:val="24"/>
          <w:szCs w:val="24"/>
        </w:rPr>
        <w:t>, I generated a bar plot (median + 5</w:t>
      </w:r>
      <w:r w:rsidR="0023152A" w:rsidRPr="002C2707">
        <w:rPr>
          <w:rFonts w:ascii="Times New Roman" w:hAnsi="Times New Roman" w:cs="Times New Roman"/>
          <w:sz w:val="24"/>
          <w:szCs w:val="24"/>
          <w:vertAlign w:val="superscript"/>
        </w:rPr>
        <w:t>th</w:t>
      </w:r>
      <w:r w:rsidR="0023152A">
        <w:rPr>
          <w:rFonts w:ascii="Times New Roman" w:hAnsi="Times New Roman" w:cs="Times New Roman"/>
          <w:sz w:val="24"/>
          <w:szCs w:val="24"/>
        </w:rPr>
        <w:t xml:space="preserve"> and 95</w:t>
      </w:r>
      <w:r w:rsidR="0023152A" w:rsidRPr="002C2707">
        <w:rPr>
          <w:rFonts w:ascii="Times New Roman" w:hAnsi="Times New Roman" w:cs="Times New Roman"/>
          <w:sz w:val="24"/>
          <w:szCs w:val="24"/>
          <w:vertAlign w:val="superscript"/>
        </w:rPr>
        <w:t>th</w:t>
      </w:r>
      <w:r w:rsidR="0023152A">
        <w:rPr>
          <w:rFonts w:ascii="Times New Roman" w:hAnsi="Times New Roman" w:cs="Times New Roman"/>
          <w:sz w:val="24"/>
          <w:szCs w:val="24"/>
        </w:rPr>
        <w:t xml:space="preserve"> quantile values</w:t>
      </w:r>
      <w:r w:rsidR="00AC3BB7">
        <w:rPr>
          <w:rFonts w:ascii="Times New Roman" w:hAnsi="Times New Roman" w:cs="Times New Roman"/>
          <w:sz w:val="24"/>
          <w:szCs w:val="24"/>
        </w:rPr>
        <w:t>)</w:t>
      </w:r>
      <w:r w:rsidR="0023152A">
        <w:rPr>
          <w:rFonts w:ascii="Times New Roman" w:hAnsi="Times New Roman" w:cs="Times New Roman"/>
          <w:sz w:val="24"/>
          <w:szCs w:val="24"/>
        </w:rPr>
        <w:t xml:space="preserve"> for </w:t>
      </w:r>
      <w:r w:rsidR="00AC3BB7">
        <w:rPr>
          <w:rFonts w:ascii="Times New Roman" w:hAnsi="Times New Roman" w:cs="Times New Roman"/>
          <w:sz w:val="24"/>
          <w:szCs w:val="24"/>
        </w:rPr>
        <w:t>each term’s coefficient values</w:t>
      </w:r>
      <w:r w:rsidR="00261B05">
        <w:rPr>
          <w:rFonts w:ascii="Times New Roman" w:hAnsi="Times New Roman" w:cs="Times New Roman"/>
          <w:sz w:val="24"/>
          <w:szCs w:val="24"/>
        </w:rPr>
        <w:t xml:space="preserve"> and matrix plots showing predicted numbers of peent and boom detections per 10-minute interval as a function of </w:t>
      </w:r>
      <w:r w:rsidR="00953DE5">
        <w:rPr>
          <w:rFonts w:ascii="Times New Roman" w:hAnsi="Times New Roman" w:cs="Times New Roman"/>
          <w:sz w:val="24"/>
          <w:szCs w:val="24"/>
        </w:rPr>
        <w:t>twilight period, latitude, and the twilight period*latitude interaction terms</w:t>
      </w:r>
      <w:r w:rsidR="00261B05">
        <w:rPr>
          <w:rFonts w:ascii="Times New Roman" w:hAnsi="Times New Roman" w:cs="Times New Roman"/>
          <w:sz w:val="24"/>
          <w:szCs w:val="24"/>
        </w:rPr>
        <w:t xml:space="preserve">. </w:t>
      </w:r>
      <w:r w:rsidR="004E730D">
        <w:rPr>
          <w:rFonts w:ascii="Times New Roman" w:hAnsi="Times New Roman" w:cs="Times New Roman"/>
          <w:sz w:val="24"/>
          <w:szCs w:val="24"/>
        </w:rPr>
        <w:t>For each bootstrapped set of model terms, I predicted numbers of detections per 10-minute interval and compared predicted to actual numbers of detections using Spearman correlation coefficients</w:t>
      </w:r>
      <w:r w:rsidR="00AB06B5">
        <w:rPr>
          <w:rFonts w:ascii="Times New Roman" w:hAnsi="Times New Roman" w:cs="Times New Roman"/>
          <w:sz w:val="24"/>
          <w:szCs w:val="24"/>
        </w:rPr>
        <w:t>. I generated median + 5</w:t>
      </w:r>
      <w:r w:rsidR="00AB06B5" w:rsidRPr="00107021">
        <w:rPr>
          <w:rFonts w:ascii="Times New Roman" w:hAnsi="Times New Roman" w:cs="Times New Roman"/>
          <w:sz w:val="24"/>
          <w:szCs w:val="24"/>
          <w:vertAlign w:val="superscript"/>
        </w:rPr>
        <w:t>th</w:t>
      </w:r>
      <w:r w:rsidR="00AB06B5">
        <w:rPr>
          <w:rFonts w:ascii="Times New Roman" w:hAnsi="Times New Roman" w:cs="Times New Roman"/>
          <w:sz w:val="24"/>
          <w:szCs w:val="24"/>
        </w:rPr>
        <w:t xml:space="preserve"> and 95</w:t>
      </w:r>
      <w:r w:rsidR="00AB06B5" w:rsidRPr="00107021">
        <w:rPr>
          <w:rFonts w:ascii="Times New Roman" w:hAnsi="Times New Roman" w:cs="Times New Roman"/>
          <w:sz w:val="24"/>
          <w:szCs w:val="24"/>
          <w:vertAlign w:val="superscript"/>
        </w:rPr>
        <w:t>th</w:t>
      </w:r>
      <w:r w:rsidR="00AB06B5">
        <w:rPr>
          <w:rFonts w:ascii="Times New Roman" w:hAnsi="Times New Roman" w:cs="Times New Roman"/>
          <w:sz w:val="24"/>
          <w:szCs w:val="24"/>
        </w:rPr>
        <w:t xml:space="preserve"> quantile values of the Spearman correlation coefficients. </w:t>
      </w:r>
    </w:p>
    <w:p w14:paraId="425AADE5" w14:textId="77777777" w:rsidR="003D472A" w:rsidRPr="00DA0A00" w:rsidRDefault="003D472A" w:rsidP="003D472A">
      <w:pPr>
        <w:rPr>
          <w:rFonts w:ascii="Times New Roman" w:hAnsi="Times New Roman" w:cs="Times New Roman"/>
          <w:sz w:val="24"/>
          <w:szCs w:val="24"/>
        </w:rPr>
      </w:pPr>
    </w:p>
    <w:p w14:paraId="4E21C026" w14:textId="72A50F81" w:rsidR="002830BF" w:rsidRPr="00E20092" w:rsidRDefault="002830BF" w:rsidP="00094AA2">
      <w:pPr>
        <w:ind w:firstLine="720"/>
        <w:rPr>
          <w:rFonts w:ascii="Times New Roman" w:hAnsi="Times New Roman" w:cs="Times New Roman"/>
          <w:sz w:val="24"/>
          <w:szCs w:val="24"/>
        </w:rPr>
      </w:pPr>
    </w:p>
    <w:p w14:paraId="0D063CCA" w14:textId="383C8240" w:rsidR="00291420" w:rsidRPr="003670C7" w:rsidRDefault="00291420" w:rsidP="002B3831">
      <w:pPr>
        <w:pStyle w:val="Heading1"/>
      </w:pPr>
      <w:r w:rsidRPr="003670C7">
        <w:t>Results</w:t>
      </w:r>
    </w:p>
    <w:p w14:paraId="04E36208" w14:textId="6000E456" w:rsidR="003B6B3A" w:rsidRPr="002438A3" w:rsidRDefault="003B6B3A" w:rsidP="003B6B3A">
      <w:pPr>
        <w:pStyle w:val="Heading2"/>
      </w:pPr>
      <w:r w:rsidRPr="002438A3">
        <w:t xml:space="preserve">Assessing </w:t>
      </w:r>
      <w:r w:rsidR="00D73127">
        <w:t xml:space="preserve">Effects of Twilight Period and Latitude on </w:t>
      </w:r>
      <w:r>
        <w:t xml:space="preserve">Peent </w:t>
      </w:r>
      <w:r w:rsidRPr="002438A3">
        <w:t xml:space="preserve">Activity Rates </w:t>
      </w:r>
    </w:p>
    <w:p w14:paraId="53591F55" w14:textId="5AF83ADB" w:rsidR="003B6B3A" w:rsidRDefault="00D73127" w:rsidP="00DD1BB5">
      <w:pPr>
        <w:ind w:firstLine="720"/>
        <w:rPr>
          <w:rFonts w:ascii="Times New Roman" w:hAnsi="Times New Roman" w:cs="Times New Roman"/>
          <w:sz w:val="24"/>
          <w:szCs w:val="24"/>
        </w:rPr>
      </w:pPr>
      <w:r>
        <w:rPr>
          <w:rFonts w:ascii="Times New Roman" w:hAnsi="Times New Roman" w:cs="Times New Roman"/>
          <w:sz w:val="24"/>
          <w:szCs w:val="24"/>
        </w:rPr>
        <w:t>Perhaps due to the large number of fixed effects relative to observations available for modelling, 98% of the peent activity models failed to converge during b</w:t>
      </w:r>
      <w:r>
        <w:rPr>
          <w:rFonts w:ascii="Times New Roman" w:hAnsi="Times New Roman" w:cs="Times New Roman"/>
          <w:sz w:val="24"/>
          <w:szCs w:val="24"/>
        </w:rPr>
        <w:t>ootstrapp</w:t>
      </w:r>
      <w:r>
        <w:rPr>
          <w:rFonts w:ascii="Times New Roman" w:hAnsi="Times New Roman" w:cs="Times New Roman"/>
          <w:sz w:val="24"/>
          <w:szCs w:val="24"/>
        </w:rPr>
        <w:t>ing</w:t>
      </w:r>
      <w:r w:rsidR="004136DB">
        <w:rPr>
          <w:rFonts w:ascii="Times New Roman" w:hAnsi="Times New Roman" w:cs="Times New Roman"/>
          <w:sz w:val="24"/>
          <w:szCs w:val="24"/>
        </w:rPr>
        <w:t xml:space="preserve"> (Figure 1). As such, mixed model results for peent activity were questionable and not pursued further</w:t>
      </w:r>
      <w:r>
        <w:rPr>
          <w:rFonts w:ascii="Times New Roman" w:hAnsi="Times New Roman" w:cs="Times New Roman"/>
          <w:sz w:val="24"/>
          <w:szCs w:val="24"/>
        </w:rPr>
        <w:t>.</w:t>
      </w:r>
      <w:r>
        <w:rPr>
          <w:rFonts w:ascii="Times New Roman" w:hAnsi="Times New Roman" w:cs="Times New Roman"/>
          <w:sz w:val="24"/>
          <w:szCs w:val="24"/>
        </w:rPr>
        <w:t xml:space="preserve"> </w:t>
      </w:r>
    </w:p>
    <w:p w14:paraId="09CB24D9" w14:textId="20016D71" w:rsidR="001015FF" w:rsidRDefault="004136DB" w:rsidP="001015FF">
      <w:pPr>
        <w:ind w:firstLine="720"/>
        <w:rPr>
          <w:rFonts w:ascii="Times New Roman" w:hAnsi="Times New Roman" w:cs="Times New Roman"/>
          <w:sz w:val="24"/>
          <w:szCs w:val="24"/>
        </w:rPr>
      </w:pPr>
      <w:r>
        <w:rPr>
          <w:noProof/>
        </w:rPr>
        <w:lastRenderedPageBreak/>
        <w:drawing>
          <wp:inline distT="0" distB="0" distL="0" distR="0" wp14:anchorId="69AD64F0" wp14:editId="47F0797C">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1514B09" w14:textId="77777777" w:rsidR="001015FF" w:rsidRDefault="001015FF" w:rsidP="001015FF">
      <w:pPr>
        <w:rPr>
          <w:rFonts w:ascii="Times New Roman" w:hAnsi="Times New Roman" w:cs="Times New Roman"/>
          <w:sz w:val="24"/>
          <w:szCs w:val="24"/>
        </w:rPr>
      </w:pPr>
      <w:r w:rsidRPr="00810C4C">
        <w:t xml:space="preserve"> </w:t>
      </w:r>
      <w:r w:rsidRPr="00172F3D">
        <w:t xml:space="preserve"> </w:t>
      </w:r>
      <w:r w:rsidRPr="00D266DF">
        <w:t xml:space="preserve"> </w:t>
      </w:r>
      <w:r w:rsidRPr="004050B3">
        <w:t xml:space="preserve"> </w:t>
      </w:r>
    </w:p>
    <w:p w14:paraId="36B86692" w14:textId="0AFBDCEA" w:rsidR="001015FF" w:rsidRPr="002F5AAB" w:rsidRDefault="001015FF" w:rsidP="001015FF">
      <w:pPr>
        <w:pStyle w:val="Heading3"/>
        <w:rPr>
          <w:sz w:val="20"/>
          <w:szCs w:val="20"/>
        </w:rPr>
      </w:pPr>
      <w:r w:rsidRPr="002F5AAB">
        <w:rPr>
          <w:sz w:val="20"/>
          <w:szCs w:val="20"/>
        </w:rPr>
        <w:t xml:space="preserve">Figure 1. </w:t>
      </w:r>
      <w:r w:rsidR="006D6E9C">
        <w:rPr>
          <w:sz w:val="20"/>
          <w:szCs w:val="20"/>
        </w:rPr>
        <w:t>Box</w:t>
      </w:r>
      <w:r>
        <w:rPr>
          <w:sz w:val="20"/>
          <w:szCs w:val="20"/>
        </w:rPr>
        <w:t xml:space="preserve"> plots showing the </w:t>
      </w:r>
      <w:r w:rsidR="006D6E9C">
        <w:rPr>
          <w:sz w:val="20"/>
          <w:szCs w:val="20"/>
        </w:rPr>
        <w:t>median, 5</w:t>
      </w:r>
      <w:r w:rsidR="006D6E9C" w:rsidRPr="00B85DA5">
        <w:rPr>
          <w:sz w:val="20"/>
          <w:szCs w:val="20"/>
          <w:vertAlign w:val="superscript"/>
        </w:rPr>
        <w:t>th</w:t>
      </w:r>
      <w:r w:rsidR="006D6E9C">
        <w:rPr>
          <w:sz w:val="20"/>
          <w:szCs w:val="20"/>
        </w:rPr>
        <w:t xml:space="preserve"> and 95</w:t>
      </w:r>
      <w:r w:rsidR="006D6E9C" w:rsidRPr="00B85DA5">
        <w:rPr>
          <w:sz w:val="20"/>
          <w:szCs w:val="20"/>
          <w:vertAlign w:val="superscript"/>
        </w:rPr>
        <w:t>th</w:t>
      </w:r>
      <w:r w:rsidR="006D6E9C">
        <w:rPr>
          <w:sz w:val="20"/>
          <w:szCs w:val="20"/>
        </w:rPr>
        <w:t xml:space="preserve"> quantile values for the model terms </w:t>
      </w:r>
      <w:r>
        <w:rPr>
          <w:sz w:val="20"/>
          <w:szCs w:val="20"/>
        </w:rPr>
        <w:t xml:space="preserve">based on </w:t>
      </w:r>
      <w:r w:rsidR="004136DB">
        <w:rPr>
          <w:sz w:val="20"/>
          <w:szCs w:val="20"/>
        </w:rPr>
        <w:t>the 2 out of 100</w:t>
      </w:r>
      <w:r w:rsidR="004136DB">
        <w:rPr>
          <w:sz w:val="20"/>
          <w:szCs w:val="20"/>
        </w:rPr>
        <w:t xml:space="preserve"> </w:t>
      </w:r>
      <w:r>
        <w:rPr>
          <w:sz w:val="20"/>
          <w:szCs w:val="20"/>
        </w:rPr>
        <w:t xml:space="preserve">bootstrapped sample data sets </w:t>
      </w:r>
      <w:r w:rsidR="004136DB">
        <w:rPr>
          <w:sz w:val="20"/>
          <w:szCs w:val="20"/>
        </w:rPr>
        <w:t>for which the</w:t>
      </w:r>
      <w:r>
        <w:rPr>
          <w:sz w:val="20"/>
          <w:szCs w:val="20"/>
        </w:rPr>
        <w:t xml:space="preserve"> </w:t>
      </w:r>
      <w:r w:rsidR="004136DB">
        <w:rPr>
          <w:sz w:val="20"/>
          <w:szCs w:val="20"/>
        </w:rPr>
        <w:t xml:space="preserve">following </w:t>
      </w:r>
      <w:r w:rsidRPr="002F5AAB">
        <w:rPr>
          <w:sz w:val="20"/>
          <w:szCs w:val="20"/>
        </w:rPr>
        <w:t>mixed model</w:t>
      </w:r>
      <w:r w:rsidR="004136DB">
        <w:rPr>
          <w:sz w:val="20"/>
          <w:szCs w:val="20"/>
        </w:rPr>
        <w:t xml:space="preserve"> successfully converged and produced results</w:t>
      </w:r>
      <w:r w:rsidRPr="002F5AAB">
        <w:rPr>
          <w:sz w:val="20"/>
          <w:szCs w:val="20"/>
        </w:rPr>
        <w:t xml:space="preserve">: </w:t>
      </w:r>
      <w:r w:rsidR="00DF30CA">
        <w:rPr>
          <w:sz w:val="20"/>
          <w:szCs w:val="20"/>
        </w:rPr>
        <w:t xml:space="preserve">Peent activity rate = </w:t>
      </w:r>
      <w:r w:rsidR="004136DB">
        <w:rPr>
          <w:sz w:val="20"/>
          <w:szCs w:val="20"/>
        </w:rPr>
        <w:t>Twilight period + latitude + twilight period*latitude</w:t>
      </w:r>
      <w:r w:rsidRPr="002F5AAB">
        <w:rPr>
          <w:sz w:val="20"/>
          <w:szCs w:val="20"/>
        </w:rPr>
        <w:t>.</w:t>
      </w:r>
      <w:r>
        <w:rPr>
          <w:sz w:val="20"/>
          <w:szCs w:val="20"/>
        </w:rPr>
        <w:t xml:space="preserve"> </w:t>
      </w:r>
      <w:r w:rsidR="004136DB">
        <w:rPr>
          <w:sz w:val="20"/>
          <w:szCs w:val="20"/>
        </w:rPr>
        <w:t>Note that in these results the “median” would be the mean of the two model coefficient values obtained for each fixed effect while the 5</w:t>
      </w:r>
      <w:r w:rsidR="004136DB" w:rsidRPr="004136DB">
        <w:rPr>
          <w:sz w:val="20"/>
          <w:szCs w:val="20"/>
          <w:vertAlign w:val="superscript"/>
        </w:rPr>
        <w:t>th</w:t>
      </w:r>
      <w:r w:rsidR="004136DB">
        <w:rPr>
          <w:sz w:val="20"/>
          <w:szCs w:val="20"/>
        </w:rPr>
        <w:t xml:space="preserve"> and 95</w:t>
      </w:r>
      <w:r w:rsidR="004136DB" w:rsidRPr="004136DB">
        <w:rPr>
          <w:sz w:val="20"/>
          <w:szCs w:val="20"/>
          <w:vertAlign w:val="superscript"/>
        </w:rPr>
        <w:t>th</w:t>
      </w:r>
      <w:r w:rsidR="004136DB">
        <w:rPr>
          <w:sz w:val="20"/>
          <w:szCs w:val="20"/>
        </w:rPr>
        <w:t xml:space="preserve"> quantiles would be </w:t>
      </w:r>
      <w:r w:rsidR="004136DB">
        <w:rPr>
          <w:sz w:val="20"/>
          <w:szCs w:val="20"/>
        </w:rPr>
        <w:t>respectively</w:t>
      </w:r>
      <w:r w:rsidR="004136DB">
        <w:rPr>
          <w:sz w:val="20"/>
          <w:szCs w:val="20"/>
        </w:rPr>
        <w:t xml:space="preserve"> the lower and higher of the two model coefficient values.</w:t>
      </w:r>
      <w:r w:rsidR="00761EF7">
        <w:rPr>
          <w:sz w:val="20"/>
          <w:szCs w:val="20"/>
        </w:rPr>
        <w:t xml:space="preserve"> Effects of different twilight periods and twilight period*latitude are relative to the 10-minute observation periods that took place before sunset (twilight period = “Before”).</w:t>
      </w:r>
    </w:p>
    <w:p w14:paraId="5AD535E0" w14:textId="77777777" w:rsidR="001015FF" w:rsidRDefault="001015FF" w:rsidP="003B6B3A">
      <w:pPr>
        <w:ind w:firstLine="720"/>
        <w:rPr>
          <w:rFonts w:ascii="Times New Roman" w:hAnsi="Times New Roman" w:cs="Times New Roman"/>
          <w:sz w:val="24"/>
          <w:szCs w:val="24"/>
        </w:rPr>
      </w:pPr>
    </w:p>
    <w:p w14:paraId="76F55F16" w14:textId="77777777" w:rsidR="00F211C5" w:rsidRDefault="00F211C5" w:rsidP="003B6B3A">
      <w:pPr>
        <w:ind w:firstLine="720"/>
        <w:rPr>
          <w:rFonts w:ascii="Times New Roman" w:hAnsi="Times New Roman" w:cs="Times New Roman"/>
          <w:sz w:val="24"/>
          <w:szCs w:val="24"/>
        </w:rPr>
      </w:pPr>
    </w:p>
    <w:p w14:paraId="1E2CC123" w14:textId="32931805" w:rsidR="00D73127" w:rsidRPr="002438A3" w:rsidRDefault="00D73127" w:rsidP="00D73127">
      <w:pPr>
        <w:pStyle w:val="Heading2"/>
      </w:pPr>
      <w:r w:rsidRPr="002438A3">
        <w:t xml:space="preserve">Assessing </w:t>
      </w:r>
      <w:r>
        <w:t xml:space="preserve">Effects of Twilight Period and Latitude on </w:t>
      </w:r>
      <w:r>
        <w:t>Boom</w:t>
      </w:r>
      <w:r>
        <w:t xml:space="preserve"> </w:t>
      </w:r>
      <w:r w:rsidRPr="002438A3">
        <w:t xml:space="preserve">Activity Rates </w:t>
      </w:r>
    </w:p>
    <w:p w14:paraId="2FBB49BB" w14:textId="32554464" w:rsidR="00761EF7" w:rsidRDefault="004136DB" w:rsidP="004136DB">
      <w:pPr>
        <w:ind w:firstLine="720"/>
        <w:rPr>
          <w:rFonts w:ascii="Times New Roman" w:hAnsi="Times New Roman" w:cs="Times New Roman"/>
          <w:sz w:val="24"/>
          <w:szCs w:val="24"/>
        </w:rPr>
      </w:pPr>
      <w:r>
        <w:rPr>
          <w:rFonts w:ascii="Times New Roman" w:hAnsi="Times New Roman" w:cs="Times New Roman"/>
          <w:sz w:val="24"/>
          <w:szCs w:val="24"/>
        </w:rPr>
        <w:t xml:space="preserve">Perhaps due to the large number of fixed effects relative to observations available for modelling, </w:t>
      </w:r>
      <w:r>
        <w:rPr>
          <w:rFonts w:ascii="Times New Roman" w:hAnsi="Times New Roman" w:cs="Times New Roman"/>
          <w:sz w:val="24"/>
          <w:szCs w:val="24"/>
        </w:rPr>
        <w:t>only 27</w:t>
      </w:r>
      <w:r>
        <w:rPr>
          <w:rFonts w:ascii="Times New Roman" w:hAnsi="Times New Roman" w:cs="Times New Roman"/>
          <w:sz w:val="24"/>
          <w:szCs w:val="24"/>
        </w:rPr>
        <w:t xml:space="preserve">% of the </w:t>
      </w:r>
      <w:r>
        <w:rPr>
          <w:rFonts w:ascii="Times New Roman" w:hAnsi="Times New Roman" w:cs="Times New Roman"/>
          <w:sz w:val="24"/>
          <w:szCs w:val="24"/>
        </w:rPr>
        <w:t>boom</w:t>
      </w:r>
      <w:r>
        <w:rPr>
          <w:rFonts w:ascii="Times New Roman" w:hAnsi="Times New Roman" w:cs="Times New Roman"/>
          <w:sz w:val="24"/>
          <w:szCs w:val="24"/>
        </w:rPr>
        <w:t xml:space="preserve"> activity models converge</w:t>
      </w:r>
      <w:r>
        <w:rPr>
          <w:rFonts w:ascii="Times New Roman" w:hAnsi="Times New Roman" w:cs="Times New Roman"/>
          <w:sz w:val="24"/>
          <w:szCs w:val="24"/>
        </w:rPr>
        <w:t>d</w:t>
      </w:r>
      <w:r>
        <w:rPr>
          <w:rFonts w:ascii="Times New Roman" w:hAnsi="Times New Roman" w:cs="Times New Roman"/>
          <w:sz w:val="24"/>
          <w:szCs w:val="24"/>
        </w:rPr>
        <w:t xml:space="preserve"> during b</w:t>
      </w:r>
      <w:r>
        <w:rPr>
          <w:rFonts w:ascii="Times New Roman" w:hAnsi="Times New Roman" w:cs="Times New Roman"/>
          <w:sz w:val="24"/>
          <w:szCs w:val="24"/>
        </w:rPr>
        <w:t>ootstrapp</w:t>
      </w:r>
      <w:r>
        <w:rPr>
          <w:rFonts w:ascii="Times New Roman" w:hAnsi="Times New Roman" w:cs="Times New Roman"/>
          <w:sz w:val="24"/>
          <w:szCs w:val="24"/>
        </w:rPr>
        <w:t>ing</w:t>
      </w:r>
      <w:r w:rsidR="00761EF7">
        <w:rPr>
          <w:rFonts w:ascii="Times New Roman" w:hAnsi="Times New Roman" w:cs="Times New Roman"/>
          <w:sz w:val="24"/>
          <w:szCs w:val="24"/>
        </w:rPr>
        <w:t>. Based on these results, there was no strong evidence that twilight period effects on boom activity differed with latitude, although boom activity rates were lower at higher latitudes</w:t>
      </w:r>
      <w:r>
        <w:rPr>
          <w:rFonts w:ascii="Times New Roman" w:hAnsi="Times New Roman" w:cs="Times New Roman"/>
          <w:sz w:val="24"/>
          <w:szCs w:val="24"/>
        </w:rPr>
        <w:t xml:space="preserve"> (Figure </w:t>
      </w:r>
      <w:r>
        <w:rPr>
          <w:rFonts w:ascii="Times New Roman" w:hAnsi="Times New Roman" w:cs="Times New Roman"/>
          <w:sz w:val="24"/>
          <w:szCs w:val="24"/>
        </w:rPr>
        <w:t>2</w:t>
      </w:r>
      <w:r>
        <w:rPr>
          <w:rFonts w:ascii="Times New Roman" w:hAnsi="Times New Roman" w:cs="Times New Roman"/>
          <w:sz w:val="24"/>
          <w:szCs w:val="24"/>
        </w:rPr>
        <w:t xml:space="preserve">). </w:t>
      </w:r>
    </w:p>
    <w:p w14:paraId="73FCBD50" w14:textId="493EB2BD" w:rsidR="004136DB" w:rsidRDefault="004136DB" w:rsidP="004136DB">
      <w:pPr>
        <w:ind w:firstLine="720"/>
        <w:rPr>
          <w:rFonts w:ascii="Times New Roman" w:hAnsi="Times New Roman" w:cs="Times New Roman"/>
          <w:sz w:val="24"/>
          <w:szCs w:val="24"/>
        </w:rPr>
      </w:pPr>
      <w:r>
        <w:rPr>
          <w:rFonts w:ascii="Times New Roman" w:hAnsi="Times New Roman" w:cs="Times New Roman"/>
          <w:sz w:val="24"/>
          <w:szCs w:val="24"/>
        </w:rPr>
        <w:t>I considered these results to be sufficient to pursue model validation and generate model predictions.</w:t>
      </w:r>
      <w:r w:rsidR="00761EF7">
        <w:rPr>
          <w:rFonts w:ascii="Times New Roman" w:hAnsi="Times New Roman" w:cs="Times New Roman"/>
          <w:sz w:val="24"/>
          <w:szCs w:val="24"/>
        </w:rPr>
        <w:t xml:space="preserve"> When I compared predicted boom activity rates to actual boom detections per 10-minute interval, Spearman correlations were moderately positive (median Spearman correlation = 0.29, 95 % BCI = 0.27 – 0.31). Boom activity was generally </w:t>
      </w:r>
      <w:r w:rsidR="008B0A2B">
        <w:rPr>
          <w:rFonts w:ascii="Times New Roman" w:hAnsi="Times New Roman" w:cs="Times New Roman"/>
          <w:sz w:val="24"/>
          <w:szCs w:val="24"/>
        </w:rPr>
        <w:t>highest in the civil twilight period before midnight and secondarily highest in the nautical twilight period after midnight. Boom activity was predicted to be negligible in the “Night” twilight period and after sunrise (Figure 3).</w:t>
      </w:r>
    </w:p>
    <w:p w14:paraId="40131BDE" w14:textId="5337F350" w:rsidR="007213DD" w:rsidRDefault="003B6B3A" w:rsidP="007213DD">
      <w:pPr>
        <w:ind w:firstLine="720"/>
        <w:rPr>
          <w:rFonts w:ascii="Times New Roman" w:hAnsi="Times New Roman" w:cs="Times New Roman"/>
          <w:sz w:val="24"/>
          <w:szCs w:val="24"/>
        </w:rPr>
      </w:pPr>
      <w:r w:rsidRPr="00810C4C">
        <w:lastRenderedPageBreak/>
        <w:t xml:space="preserve"> </w:t>
      </w:r>
      <w:r w:rsidRPr="00172F3D">
        <w:t xml:space="preserve"> </w:t>
      </w:r>
      <w:r w:rsidRPr="00D266DF">
        <w:t xml:space="preserve"> </w:t>
      </w:r>
      <w:r w:rsidRPr="00134637">
        <w:t xml:space="preserve"> </w:t>
      </w:r>
      <w:r w:rsidR="004136DB">
        <w:rPr>
          <w:noProof/>
        </w:rPr>
        <w:drawing>
          <wp:inline distT="0" distB="0" distL="0" distR="0" wp14:anchorId="4F3D9E28" wp14:editId="7C665106">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820EFD0" w14:textId="77777777" w:rsidR="007213DD" w:rsidRDefault="007213DD" w:rsidP="007213DD">
      <w:pPr>
        <w:rPr>
          <w:rFonts w:ascii="Times New Roman" w:hAnsi="Times New Roman" w:cs="Times New Roman"/>
          <w:sz w:val="24"/>
          <w:szCs w:val="24"/>
        </w:rPr>
      </w:pPr>
      <w:r w:rsidRPr="00810C4C">
        <w:t xml:space="preserve"> </w:t>
      </w:r>
      <w:r w:rsidRPr="00172F3D">
        <w:t xml:space="preserve"> </w:t>
      </w:r>
      <w:r w:rsidRPr="00D266DF">
        <w:t xml:space="preserve"> </w:t>
      </w:r>
      <w:r w:rsidRPr="004050B3">
        <w:t xml:space="preserve"> </w:t>
      </w:r>
    </w:p>
    <w:p w14:paraId="629CC212" w14:textId="2E78DCE1" w:rsidR="007213DD" w:rsidRPr="002F5AAB" w:rsidRDefault="007213DD" w:rsidP="007213DD">
      <w:pPr>
        <w:pStyle w:val="Heading3"/>
        <w:rPr>
          <w:sz w:val="20"/>
          <w:szCs w:val="20"/>
        </w:rPr>
      </w:pPr>
      <w:r w:rsidRPr="002F5AAB">
        <w:rPr>
          <w:sz w:val="20"/>
          <w:szCs w:val="20"/>
        </w:rPr>
        <w:t xml:space="preserve">Figure </w:t>
      </w:r>
      <w:r w:rsidR="004136DB">
        <w:rPr>
          <w:sz w:val="20"/>
          <w:szCs w:val="20"/>
        </w:rPr>
        <w:t>2</w:t>
      </w:r>
      <w:r w:rsidRPr="002F5AAB">
        <w:rPr>
          <w:sz w:val="20"/>
          <w:szCs w:val="20"/>
        </w:rPr>
        <w:t xml:space="preserve">. </w:t>
      </w:r>
      <w:r w:rsidR="004136DB">
        <w:rPr>
          <w:sz w:val="20"/>
          <w:szCs w:val="20"/>
        </w:rPr>
        <w:t>Box plots showing the median, 5</w:t>
      </w:r>
      <w:r w:rsidR="004136DB" w:rsidRPr="00B85DA5">
        <w:rPr>
          <w:sz w:val="20"/>
          <w:szCs w:val="20"/>
          <w:vertAlign w:val="superscript"/>
        </w:rPr>
        <w:t>th</w:t>
      </w:r>
      <w:r w:rsidR="004136DB">
        <w:rPr>
          <w:sz w:val="20"/>
          <w:szCs w:val="20"/>
        </w:rPr>
        <w:t xml:space="preserve"> and 95</w:t>
      </w:r>
      <w:r w:rsidR="004136DB" w:rsidRPr="00B85DA5">
        <w:rPr>
          <w:sz w:val="20"/>
          <w:szCs w:val="20"/>
          <w:vertAlign w:val="superscript"/>
        </w:rPr>
        <w:t>th</w:t>
      </w:r>
      <w:r w:rsidR="004136DB">
        <w:rPr>
          <w:sz w:val="20"/>
          <w:szCs w:val="20"/>
        </w:rPr>
        <w:t xml:space="preserve"> quantile values for the model terms based on the 2</w:t>
      </w:r>
      <w:r w:rsidR="00761EF7">
        <w:rPr>
          <w:sz w:val="20"/>
          <w:szCs w:val="20"/>
        </w:rPr>
        <w:t>7</w:t>
      </w:r>
      <w:r w:rsidR="004136DB">
        <w:rPr>
          <w:sz w:val="20"/>
          <w:szCs w:val="20"/>
        </w:rPr>
        <w:t xml:space="preserve"> out of 100</w:t>
      </w:r>
      <w:r w:rsidR="004136DB">
        <w:rPr>
          <w:sz w:val="20"/>
          <w:szCs w:val="20"/>
        </w:rPr>
        <w:t xml:space="preserve"> </w:t>
      </w:r>
      <w:r w:rsidR="004136DB">
        <w:rPr>
          <w:sz w:val="20"/>
          <w:szCs w:val="20"/>
        </w:rPr>
        <w:t xml:space="preserve">bootstrapped sample data sets for which the following </w:t>
      </w:r>
      <w:r w:rsidR="004136DB" w:rsidRPr="002F5AAB">
        <w:rPr>
          <w:sz w:val="20"/>
          <w:szCs w:val="20"/>
        </w:rPr>
        <w:t>mixed model</w:t>
      </w:r>
      <w:r w:rsidR="004136DB">
        <w:rPr>
          <w:sz w:val="20"/>
          <w:szCs w:val="20"/>
        </w:rPr>
        <w:t xml:space="preserve"> successfully converged and produced results</w:t>
      </w:r>
      <w:r w:rsidR="004136DB" w:rsidRPr="002F5AAB">
        <w:rPr>
          <w:sz w:val="20"/>
          <w:szCs w:val="20"/>
        </w:rPr>
        <w:t xml:space="preserve">: </w:t>
      </w:r>
      <w:r w:rsidR="004136DB">
        <w:rPr>
          <w:sz w:val="20"/>
          <w:szCs w:val="20"/>
        </w:rPr>
        <w:t xml:space="preserve">Boom </w:t>
      </w:r>
      <w:r w:rsidR="004136DB">
        <w:rPr>
          <w:sz w:val="20"/>
          <w:szCs w:val="20"/>
        </w:rPr>
        <w:t>activity rate = Twilight period + latitude + twilight period*latitude</w:t>
      </w:r>
      <w:r w:rsidR="004136DB" w:rsidRPr="002F5AAB">
        <w:rPr>
          <w:sz w:val="20"/>
          <w:szCs w:val="20"/>
        </w:rPr>
        <w:t>.</w:t>
      </w:r>
      <w:r w:rsidR="004136DB">
        <w:rPr>
          <w:sz w:val="20"/>
          <w:szCs w:val="20"/>
        </w:rPr>
        <w:t xml:space="preserve"> </w:t>
      </w:r>
      <w:r w:rsidR="00761EF7">
        <w:rPr>
          <w:sz w:val="20"/>
          <w:szCs w:val="20"/>
        </w:rPr>
        <w:t>Effects of different twilight periods and twilight period*latitude are relative to the 10-minute observation periods that took place before sunset (twilight period = “Before”).</w:t>
      </w:r>
    </w:p>
    <w:p w14:paraId="32CE1FA1" w14:textId="77777777" w:rsidR="007213DD" w:rsidRDefault="007213DD" w:rsidP="007213DD">
      <w:pPr>
        <w:ind w:firstLine="720"/>
        <w:rPr>
          <w:rFonts w:ascii="Times New Roman" w:hAnsi="Times New Roman" w:cs="Times New Roman"/>
          <w:sz w:val="24"/>
          <w:szCs w:val="24"/>
        </w:rPr>
      </w:pPr>
    </w:p>
    <w:p w14:paraId="28A03D54" w14:textId="0563C839" w:rsidR="007213DD" w:rsidRDefault="007213DD" w:rsidP="007213DD">
      <w:pPr>
        <w:ind w:firstLine="720"/>
        <w:rPr>
          <w:rFonts w:ascii="Times New Roman" w:hAnsi="Times New Roman" w:cs="Times New Roman"/>
          <w:sz w:val="24"/>
          <w:szCs w:val="24"/>
        </w:rPr>
      </w:pPr>
      <w:r w:rsidDel="006A7C1E">
        <w:rPr>
          <w:noProof/>
        </w:rPr>
        <w:t xml:space="preserve"> </w:t>
      </w:r>
    </w:p>
    <w:p w14:paraId="118D9B11" w14:textId="77777777" w:rsidR="008D5423" w:rsidRDefault="008D5423">
      <w:r>
        <w:br w:type="page"/>
      </w:r>
    </w:p>
    <w:p w14:paraId="463EF01B" w14:textId="77777777" w:rsidR="008D5423" w:rsidRDefault="007213DD" w:rsidP="007213DD">
      <w:pPr>
        <w:sectPr w:rsidR="008D5423">
          <w:pgSz w:w="12240" w:h="15840"/>
          <w:pgMar w:top="1440" w:right="1440" w:bottom="1440" w:left="1440" w:header="708" w:footer="708" w:gutter="0"/>
          <w:cols w:space="708"/>
          <w:docGrid w:linePitch="360"/>
        </w:sectPr>
      </w:pPr>
      <w:r w:rsidRPr="00810C4C">
        <w:lastRenderedPageBreak/>
        <w:t xml:space="preserve"> </w:t>
      </w:r>
      <w:r w:rsidRPr="00172F3D">
        <w:t xml:space="preserve"> </w:t>
      </w:r>
      <w:r w:rsidRPr="00D266DF">
        <w:t xml:space="preserve"> </w:t>
      </w:r>
      <w:r w:rsidRPr="004050B3">
        <w:t xml:space="preserve"> </w:t>
      </w:r>
    </w:p>
    <w:p w14:paraId="265D9130" w14:textId="65DB8302" w:rsidR="007213DD" w:rsidRDefault="008D2E34" w:rsidP="007213DD">
      <w:pPr>
        <w:rPr>
          <w:rFonts w:ascii="Times New Roman" w:hAnsi="Times New Roman" w:cs="Times New Roman"/>
          <w:sz w:val="24"/>
          <w:szCs w:val="24"/>
        </w:rPr>
      </w:pPr>
      <w:r>
        <w:rPr>
          <w:noProof/>
        </w:rPr>
        <w:lastRenderedPageBreak/>
        <w:drawing>
          <wp:inline distT="0" distB="0" distL="0" distR="0" wp14:anchorId="76EED0FA" wp14:editId="6CD1A10A">
            <wp:extent cx="3733800" cy="186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3800" cy="1866900"/>
                    </a:xfrm>
                    <a:prstGeom prst="rect">
                      <a:avLst/>
                    </a:prstGeom>
                    <a:noFill/>
                    <a:ln>
                      <a:noFill/>
                    </a:ln>
                  </pic:spPr>
                </pic:pic>
              </a:graphicData>
            </a:graphic>
          </wp:inline>
        </w:drawing>
      </w:r>
      <w:r>
        <w:rPr>
          <w:noProof/>
        </w:rPr>
        <w:drawing>
          <wp:inline distT="0" distB="0" distL="0" distR="0" wp14:anchorId="33707CAC" wp14:editId="15C13B9A">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r w:rsidR="008D5423">
        <w:rPr>
          <w:noProof/>
        </w:rPr>
        <w:drawing>
          <wp:inline distT="0" distB="0" distL="0" distR="0" wp14:anchorId="605117EE" wp14:editId="14E73788">
            <wp:extent cx="3670300" cy="183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0300" cy="1835150"/>
                    </a:xfrm>
                    <a:prstGeom prst="rect">
                      <a:avLst/>
                    </a:prstGeom>
                    <a:noFill/>
                    <a:ln>
                      <a:noFill/>
                    </a:ln>
                  </pic:spPr>
                </pic:pic>
              </a:graphicData>
            </a:graphic>
          </wp:inline>
        </w:drawing>
      </w:r>
      <w:r w:rsidR="008D5423">
        <w:rPr>
          <w:rFonts w:ascii="Times New Roman" w:hAnsi="Times New Roman" w:cs="Times New Roman"/>
          <w:sz w:val="24"/>
          <w:szCs w:val="24"/>
        </w:rPr>
        <w:t xml:space="preserve"> </w:t>
      </w:r>
      <w:r w:rsidR="008D5423">
        <w:rPr>
          <w:noProof/>
        </w:rPr>
        <w:drawing>
          <wp:inline distT="0" distB="0" distL="0" distR="0" wp14:anchorId="582C5CCE" wp14:editId="0211C345">
            <wp:extent cx="363855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550" cy="1819275"/>
                    </a:xfrm>
                    <a:prstGeom prst="rect">
                      <a:avLst/>
                    </a:prstGeom>
                    <a:noFill/>
                    <a:ln>
                      <a:noFill/>
                    </a:ln>
                  </pic:spPr>
                </pic:pic>
              </a:graphicData>
            </a:graphic>
          </wp:inline>
        </w:drawing>
      </w:r>
    </w:p>
    <w:p w14:paraId="18699D39" w14:textId="4405BF70" w:rsidR="008D5423" w:rsidRDefault="008D5423" w:rsidP="007213DD">
      <w:pPr>
        <w:rPr>
          <w:rFonts w:ascii="Times New Roman" w:hAnsi="Times New Roman" w:cs="Times New Roman"/>
          <w:sz w:val="24"/>
          <w:szCs w:val="24"/>
        </w:rPr>
      </w:pPr>
      <w:r>
        <w:rPr>
          <w:noProof/>
        </w:rPr>
        <w:drawing>
          <wp:inline distT="0" distB="0" distL="0" distR="0" wp14:anchorId="3E455AD6" wp14:editId="109A9CD7">
            <wp:extent cx="3683000" cy="1841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0" cy="184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2D9AD23" wp14:editId="031B2922">
            <wp:extent cx="3746500" cy="1873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0" cy="1873250"/>
                    </a:xfrm>
                    <a:prstGeom prst="rect">
                      <a:avLst/>
                    </a:prstGeom>
                    <a:noFill/>
                    <a:ln>
                      <a:noFill/>
                    </a:ln>
                  </pic:spPr>
                </pic:pic>
              </a:graphicData>
            </a:graphic>
          </wp:inline>
        </w:drawing>
      </w:r>
    </w:p>
    <w:p w14:paraId="2B8E0D79" w14:textId="1DD43A96" w:rsidR="008D5423" w:rsidRDefault="008D5423" w:rsidP="007213DD">
      <w:pPr>
        <w:rPr>
          <w:rFonts w:ascii="Times New Roman" w:hAnsi="Times New Roman" w:cs="Times New Roman"/>
          <w:sz w:val="24"/>
          <w:szCs w:val="24"/>
        </w:rPr>
      </w:pPr>
      <w:r>
        <w:rPr>
          <w:noProof/>
        </w:rPr>
        <w:lastRenderedPageBreak/>
        <w:drawing>
          <wp:inline distT="0" distB="0" distL="0" distR="0" wp14:anchorId="512B53E5" wp14:editId="5B6E4C83">
            <wp:extent cx="3746500" cy="1873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18732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5FBB1843" wp14:editId="1D6098D7">
            <wp:extent cx="3632200" cy="1816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2200" cy="1816100"/>
                    </a:xfrm>
                    <a:prstGeom prst="rect">
                      <a:avLst/>
                    </a:prstGeom>
                    <a:noFill/>
                    <a:ln>
                      <a:noFill/>
                    </a:ln>
                  </pic:spPr>
                </pic:pic>
              </a:graphicData>
            </a:graphic>
          </wp:inline>
        </w:drawing>
      </w:r>
    </w:p>
    <w:p w14:paraId="71D85518" w14:textId="45F85021" w:rsidR="008D5423" w:rsidRDefault="008D5423" w:rsidP="007213DD">
      <w:pPr>
        <w:rPr>
          <w:rFonts w:ascii="Times New Roman" w:hAnsi="Times New Roman" w:cs="Times New Roman"/>
          <w:sz w:val="24"/>
          <w:szCs w:val="24"/>
        </w:rPr>
      </w:pPr>
      <w:r>
        <w:rPr>
          <w:noProof/>
        </w:rPr>
        <w:drawing>
          <wp:inline distT="0" distB="0" distL="0" distR="0" wp14:anchorId="448E7B5C" wp14:editId="50C3E36C">
            <wp:extent cx="3644900" cy="1822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4900" cy="1822450"/>
                    </a:xfrm>
                    <a:prstGeom prst="rect">
                      <a:avLst/>
                    </a:prstGeom>
                    <a:noFill/>
                    <a:ln>
                      <a:noFill/>
                    </a:ln>
                  </pic:spPr>
                </pic:pic>
              </a:graphicData>
            </a:graphic>
          </wp:inline>
        </w:drawing>
      </w:r>
      <w:r w:rsidR="00F82BE2">
        <w:rPr>
          <w:rFonts w:ascii="Times New Roman" w:hAnsi="Times New Roman" w:cs="Times New Roman"/>
          <w:sz w:val="24"/>
          <w:szCs w:val="24"/>
        </w:rPr>
        <w:t xml:space="preserve"> </w:t>
      </w:r>
      <w:r w:rsidR="00F82BE2">
        <w:rPr>
          <w:noProof/>
        </w:rPr>
        <w:drawing>
          <wp:inline distT="0" distB="0" distL="0" distR="0" wp14:anchorId="7A721CE7" wp14:editId="545E6FEA">
            <wp:extent cx="3759200"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9200" cy="1879600"/>
                    </a:xfrm>
                    <a:prstGeom prst="rect">
                      <a:avLst/>
                    </a:prstGeom>
                    <a:noFill/>
                    <a:ln>
                      <a:noFill/>
                    </a:ln>
                  </pic:spPr>
                </pic:pic>
              </a:graphicData>
            </a:graphic>
          </wp:inline>
        </w:drawing>
      </w:r>
    </w:p>
    <w:p w14:paraId="6226DFF2" w14:textId="7DD994DB" w:rsidR="00F82BE2" w:rsidRDefault="00F82BE2" w:rsidP="007213DD">
      <w:pPr>
        <w:rPr>
          <w:rFonts w:ascii="Times New Roman" w:hAnsi="Times New Roman" w:cs="Times New Roman"/>
          <w:sz w:val="24"/>
          <w:szCs w:val="24"/>
        </w:rPr>
      </w:pPr>
      <w:r>
        <w:rPr>
          <w:noProof/>
        </w:rPr>
        <w:drawing>
          <wp:inline distT="0" distB="0" distL="0" distR="0" wp14:anchorId="158E5826" wp14:editId="4F334B38">
            <wp:extent cx="36004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67BDCA2" wp14:editId="5A39F52E">
            <wp:extent cx="3721100" cy="1860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1100" cy="1860550"/>
                    </a:xfrm>
                    <a:prstGeom prst="rect">
                      <a:avLst/>
                    </a:prstGeom>
                    <a:noFill/>
                    <a:ln>
                      <a:noFill/>
                    </a:ln>
                  </pic:spPr>
                </pic:pic>
              </a:graphicData>
            </a:graphic>
          </wp:inline>
        </w:drawing>
      </w:r>
    </w:p>
    <w:p w14:paraId="1F309CE2" w14:textId="4FCE507E" w:rsidR="00F82BE2" w:rsidRDefault="00F82BE2" w:rsidP="007213DD">
      <w:pPr>
        <w:rPr>
          <w:rFonts w:ascii="Times New Roman" w:hAnsi="Times New Roman" w:cs="Times New Roman"/>
          <w:sz w:val="24"/>
          <w:szCs w:val="24"/>
        </w:rPr>
      </w:pPr>
      <w:r>
        <w:rPr>
          <w:noProof/>
        </w:rPr>
        <w:lastRenderedPageBreak/>
        <w:drawing>
          <wp:inline distT="0" distB="0" distL="0" distR="0" wp14:anchorId="549E5AE8" wp14:editId="383949CA">
            <wp:extent cx="35814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1400" cy="17907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190D996" wp14:editId="47ABDE06">
            <wp:extent cx="3670300" cy="18351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0300" cy="1835150"/>
                    </a:xfrm>
                    <a:prstGeom prst="rect">
                      <a:avLst/>
                    </a:prstGeom>
                    <a:noFill/>
                    <a:ln>
                      <a:noFill/>
                    </a:ln>
                  </pic:spPr>
                </pic:pic>
              </a:graphicData>
            </a:graphic>
          </wp:inline>
        </w:drawing>
      </w:r>
    </w:p>
    <w:p w14:paraId="38F2CB77" w14:textId="632D668D" w:rsidR="00F82BE2" w:rsidRDefault="00F82BE2" w:rsidP="007213DD">
      <w:pPr>
        <w:rPr>
          <w:rFonts w:ascii="Times New Roman" w:hAnsi="Times New Roman" w:cs="Times New Roman"/>
          <w:sz w:val="24"/>
          <w:szCs w:val="24"/>
        </w:rPr>
      </w:pPr>
      <w:r>
        <w:rPr>
          <w:noProof/>
        </w:rPr>
        <w:drawing>
          <wp:inline distT="0" distB="0" distL="0" distR="0" wp14:anchorId="56A99AD8" wp14:editId="655EA316">
            <wp:extent cx="36576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BEF76FC" wp14:editId="0C0CD3FE">
            <wp:extent cx="3517900" cy="17589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17900" cy="1758950"/>
                    </a:xfrm>
                    <a:prstGeom prst="rect">
                      <a:avLst/>
                    </a:prstGeom>
                    <a:noFill/>
                    <a:ln>
                      <a:noFill/>
                    </a:ln>
                  </pic:spPr>
                </pic:pic>
              </a:graphicData>
            </a:graphic>
          </wp:inline>
        </w:drawing>
      </w:r>
    </w:p>
    <w:p w14:paraId="5FC420AA" w14:textId="767B8FFC" w:rsidR="00F82BE2" w:rsidRDefault="00F82BE2" w:rsidP="007213DD">
      <w:pPr>
        <w:rPr>
          <w:rFonts w:ascii="Times New Roman" w:hAnsi="Times New Roman" w:cs="Times New Roman"/>
          <w:sz w:val="24"/>
          <w:szCs w:val="24"/>
        </w:rPr>
      </w:pPr>
      <w:r>
        <w:rPr>
          <w:noProof/>
        </w:rPr>
        <w:drawing>
          <wp:inline distT="0" distB="0" distL="0" distR="0" wp14:anchorId="59FE1F75" wp14:editId="7ED62F67">
            <wp:extent cx="342900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inline>
        </w:drawing>
      </w:r>
    </w:p>
    <w:p w14:paraId="6E97B7D3" w14:textId="20E36CB6" w:rsidR="007213DD" w:rsidRPr="002F5AAB" w:rsidRDefault="007213DD" w:rsidP="007213DD">
      <w:pPr>
        <w:pStyle w:val="Heading3"/>
        <w:rPr>
          <w:sz w:val="20"/>
          <w:szCs w:val="20"/>
        </w:rPr>
      </w:pPr>
      <w:r w:rsidRPr="002F5AAB">
        <w:rPr>
          <w:sz w:val="20"/>
          <w:szCs w:val="20"/>
        </w:rPr>
        <w:lastRenderedPageBreak/>
        <w:t xml:space="preserve">Figure </w:t>
      </w:r>
      <w:r w:rsidR="008B0A2B">
        <w:rPr>
          <w:sz w:val="20"/>
          <w:szCs w:val="20"/>
        </w:rPr>
        <w:t>3</w:t>
      </w:r>
      <w:r w:rsidRPr="002F5AAB">
        <w:rPr>
          <w:sz w:val="20"/>
          <w:szCs w:val="20"/>
        </w:rPr>
        <w:t xml:space="preserve">. </w:t>
      </w:r>
      <w:r w:rsidR="008B0A2B">
        <w:rPr>
          <w:sz w:val="20"/>
          <w:szCs w:val="20"/>
        </w:rPr>
        <w:t>Violin</w:t>
      </w:r>
      <w:r w:rsidR="008B0A2B">
        <w:rPr>
          <w:sz w:val="20"/>
          <w:szCs w:val="20"/>
        </w:rPr>
        <w:t xml:space="preserve"> </w:t>
      </w:r>
      <w:r>
        <w:rPr>
          <w:sz w:val="20"/>
          <w:szCs w:val="20"/>
        </w:rPr>
        <w:t xml:space="preserve">plots showing the </w:t>
      </w:r>
      <w:r w:rsidR="008B0A2B">
        <w:rPr>
          <w:sz w:val="20"/>
          <w:szCs w:val="20"/>
        </w:rPr>
        <w:t xml:space="preserve">distribution of </w:t>
      </w:r>
      <w:r>
        <w:rPr>
          <w:sz w:val="20"/>
          <w:szCs w:val="20"/>
        </w:rPr>
        <w:t>p</w:t>
      </w:r>
      <w:r w:rsidRPr="002F5AAB">
        <w:rPr>
          <w:sz w:val="20"/>
          <w:szCs w:val="20"/>
        </w:rPr>
        <w:t xml:space="preserve">redicted </w:t>
      </w:r>
      <w:r>
        <w:rPr>
          <w:sz w:val="20"/>
          <w:szCs w:val="20"/>
        </w:rPr>
        <w:t>CONI</w:t>
      </w:r>
      <w:r w:rsidRPr="002F5AAB">
        <w:rPr>
          <w:sz w:val="20"/>
          <w:szCs w:val="20"/>
        </w:rPr>
        <w:t xml:space="preserve"> </w:t>
      </w:r>
      <w:r w:rsidR="00DF30CA">
        <w:rPr>
          <w:sz w:val="20"/>
          <w:szCs w:val="20"/>
        </w:rPr>
        <w:t>boom</w:t>
      </w:r>
      <w:r w:rsidRPr="002F5AAB">
        <w:rPr>
          <w:sz w:val="20"/>
          <w:szCs w:val="20"/>
        </w:rPr>
        <w:t xml:space="preserve"> activity rates (counts per </w:t>
      </w:r>
      <w:r>
        <w:rPr>
          <w:sz w:val="20"/>
          <w:szCs w:val="20"/>
        </w:rPr>
        <w:t xml:space="preserve">10-minute </w:t>
      </w:r>
      <w:r w:rsidRPr="002F5AAB">
        <w:rPr>
          <w:sz w:val="20"/>
          <w:szCs w:val="20"/>
        </w:rPr>
        <w:t>interval</w:t>
      </w:r>
      <w:r w:rsidR="00F82BE2">
        <w:rPr>
          <w:sz w:val="20"/>
          <w:szCs w:val="20"/>
        </w:rPr>
        <w:t>, rounded to 1 decimal place</w:t>
      </w:r>
      <w:r w:rsidRPr="002F5AAB">
        <w:rPr>
          <w:sz w:val="20"/>
          <w:szCs w:val="20"/>
        </w:rPr>
        <w:t xml:space="preserve">) </w:t>
      </w:r>
      <w:r w:rsidR="008B0A2B">
        <w:rPr>
          <w:sz w:val="20"/>
          <w:szCs w:val="20"/>
        </w:rPr>
        <w:t xml:space="preserve">in each of 9 twilight periods </w:t>
      </w:r>
      <w:r>
        <w:rPr>
          <w:sz w:val="20"/>
          <w:szCs w:val="20"/>
        </w:rPr>
        <w:t xml:space="preserve">at </w:t>
      </w:r>
      <w:r w:rsidR="008B0A2B">
        <w:rPr>
          <w:sz w:val="20"/>
          <w:szCs w:val="20"/>
        </w:rPr>
        <w:t>each of 17 sites between ordinal days 170-190</w:t>
      </w:r>
      <w:r>
        <w:rPr>
          <w:sz w:val="20"/>
          <w:szCs w:val="20"/>
        </w:rPr>
        <w:t>.</w:t>
      </w:r>
    </w:p>
    <w:p w14:paraId="4D740E3E" w14:textId="77777777" w:rsidR="007213DD" w:rsidRDefault="007213DD" w:rsidP="007213DD">
      <w:pPr>
        <w:ind w:firstLine="720"/>
        <w:rPr>
          <w:rFonts w:ascii="Times New Roman" w:hAnsi="Times New Roman" w:cs="Times New Roman"/>
          <w:sz w:val="24"/>
          <w:szCs w:val="24"/>
        </w:rPr>
      </w:pPr>
    </w:p>
    <w:p w14:paraId="50F966F9" w14:textId="77777777" w:rsidR="0018515A" w:rsidRDefault="0018515A" w:rsidP="00430451">
      <w:pPr>
        <w:rPr>
          <w:rFonts w:ascii="Times New Roman" w:hAnsi="Times New Roman" w:cs="Times New Roman"/>
          <w:sz w:val="24"/>
          <w:szCs w:val="24"/>
        </w:rPr>
      </w:pPr>
    </w:p>
    <w:p w14:paraId="2100F18E" w14:textId="77777777" w:rsidR="008D5423" w:rsidRDefault="008D5423">
      <w:pPr>
        <w:rPr>
          <w:ins w:id="1" w:author="Lionel Leston" w:date="2020-06-21T00:04:00Z"/>
        </w:rPr>
        <w:sectPr w:rsidR="008D5423" w:rsidSect="00F82BE2">
          <w:pgSz w:w="15840" w:h="12240" w:orient="landscape"/>
          <w:pgMar w:top="1440" w:right="1440" w:bottom="1440" w:left="1440" w:header="709" w:footer="709" w:gutter="0"/>
          <w:cols w:space="708"/>
          <w:docGrid w:linePitch="360"/>
        </w:sectPr>
      </w:pPr>
    </w:p>
    <w:p w14:paraId="164EBA72" w14:textId="00829D57" w:rsidR="00291420" w:rsidRPr="00185EAB" w:rsidRDefault="00291420" w:rsidP="00993374">
      <w:pPr>
        <w:pStyle w:val="Heading1"/>
      </w:pPr>
      <w:r w:rsidRPr="00185EAB">
        <w:lastRenderedPageBreak/>
        <w:t>Discussion</w:t>
      </w:r>
    </w:p>
    <w:p w14:paraId="52153BF9" w14:textId="08D8DBBB" w:rsidR="00512E4C" w:rsidRDefault="00512E4C" w:rsidP="00512E4C">
      <w:pPr>
        <w:ind w:firstLine="720"/>
        <w:rPr>
          <w:rFonts w:ascii="Times New Roman" w:hAnsi="Times New Roman" w:cs="Times New Roman"/>
          <w:sz w:val="24"/>
          <w:szCs w:val="24"/>
        </w:rPr>
      </w:pPr>
    </w:p>
    <w:p w14:paraId="68F2D12B" w14:textId="2207BB88" w:rsidR="00903686" w:rsidRDefault="00993374" w:rsidP="006739B7">
      <w:pPr>
        <w:pStyle w:val="Heading2"/>
      </w:pPr>
      <w:r>
        <w:t xml:space="preserve">Recommended Timing of </w:t>
      </w:r>
      <w:r w:rsidR="001D1436">
        <w:t>CONI</w:t>
      </w:r>
      <w:r>
        <w:t xml:space="preserve"> Surveys </w:t>
      </w:r>
      <w:proofErr w:type="gramStart"/>
      <w:r w:rsidR="008D2E34">
        <w:t>With</w:t>
      </w:r>
      <w:proofErr w:type="gramEnd"/>
      <w:r w:rsidR="008D2E34">
        <w:t xml:space="preserve"> Respect to Twilight Period</w:t>
      </w:r>
    </w:p>
    <w:p w14:paraId="6589EAD1" w14:textId="06F6AF2C" w:rsidR="00993374" w:rsidRPr="00185EAB" w:rsidRDefault="008D2E34" w:rsidP="00CB183C">
      <w:pPr>
        <w:ind w:firstLine="720"/>
        <w:rPr>
          <w:rFonts w:ascii="Times New Roman" w:hAnsi="Times New Roman" w:cs="Times New Roman"/>
          <w:sz w:val="24"/>
          <w:szCs w:val="24"/>
        </w:rPr>
      </w:pPr>
      <w:r>
        <w:rPr>
          <w:rFonts w:ascii="Times New Roman" w:hAnsi="Times New Roman" w:cs="Times New Roman"/>
          <w:sz w:val="24"/>
          <w:szCs w:val="24"/>
        </w:rPr>
        <w:t>Twilight period models suggested that boom activity rates were consistently higher at sites in the civil twilight period immediately after sunset</w:t>
      </w:r>
      <w:r w:rsidR="00F650B8">
        <w:rPr>
          <w:rFonts w:ascii="Times New Roman" w:hAnsi="Times New Roman" w:cs="Times New Roman"/>
          <w:sz w:val="24"/>
          <w:szCs w:val="24"/>
        </w:rPr>
        <w:t>.</w:t>
      </w:r>
      <w:r>
        <w:rPr>
          <w:rFonts w:ascii="Times New Roman" w:hAnsi="Times New Roman" w:cs="Times New Roman"/>
          <w:sz w:val="24"/>
          <w:szCs w:val="24"/>
        </w:rPr>
        <w:t xml:space="preserve"> While a secondary peak in activity existed at some sites</w:t>
      </w:r>
      <w:r w:rsidR="002302C2">
        <w:rPr>
          <w:rFonts w:ascii="Times New Roman" w:hAnsi="Times New Roman" w:cs="Times New Roman"/>
          <w:sz w:val="24"/>
          <w:szCs w:val="24"/>
        </w:rPr>
        <w:t>, during nautical twilight after midnight, this period will probably be less convenient for people to go out and monitor CONI activity.  CONI boom activity was predicted to be negligible after sunrise, in contrast to the singing activity of most songbirds in the breeding season. Thus, if the purpose of surveys is detection of CONI breeding behaviour, dedicated surveys at civil twilight will detect higher rates of boom activity and more evidence of breeding than will multi-species, all-purpose surveys that are tailored to songbirds. The lack of variation in twilight period effects with increasing latitude suggests that CONI surveys done during civil twilight are appropriate for the latitudes that we tested in our twilight period models.</w:t>
      </w:r>
    </w:p>
    <w:p w14:paraId="20052925" w14:textId="12812569" w:rsidR="00291420" w:rsidRDefault="00291420" w:rsidP="00CF6AB7">
      <w:pPr>
        <w:pStyle w:val="Heading1"/>
      </w:pPr>
      <w:r>
        <w:t>Citations</w:t>
      </w:r>
    </w:p>
    <w:p w14:paraId="503390C6" w14:textId="636149F5" w:rsidR="00960DC7" w:rsidRPr="003D2456" w:rsidRDefault="00962382">
      <w:pPr>
        <w:rPr>
          <w:rFonts w:ascii="Times New Roman" w:hAnsi="Times New Roman" w:cs="Times New Roman"/>
          <w:sz w:val="24"/>
          <w:szCs w:val="24"/>
        </w:rPr>
      </w:pPr>
      <w:bookmarkStart w:id="2" w:name="_Hlk36592718"/>
      <w:proofErr w:type="spellStart"/>
      <w:r w:rsidRPr="003D2456">
        <w:rPr>
          <w:rFonts w:ascii="Times New Roman" w:hAnsi="Times New Roman" w:cs="Times New Roman"/>
          <w:sz w:val="24"/>
          <w:szCs w:val="24"/>
        </w:rPr>
        <w:t>Agafonkin</w:t>
      </w:r>
      <w:proofErr w:type="spellEnd"/>
      <w:r w:rsidRPr="003D2456">
        <w:rPr>
          <w:rFonts w:ascii="Times New Roman" w:hAnsi="Times New Roman" w:cs="Times New Roman"/>
          <w:sz w:val="24"/>
          <w:szCs w:val="24"/>
        </w:rPr>
        <w:t xml:space="preserve">, V., &amp; </w:t>
      </w:r>
      <w:proofErr w:type="spellStart"/>
      <w:r w:rsidRPr="003D2456">
        <w:rPr>
          <w:rFonts w:ascii="Times New Roman" w:hAnsi="Times New Roman" w:cs="Times New Roman"/>
          <w:sz w:val="24"/>
          <w:szCs w:val="24"/>
        </w:rPr>
        <w:t>Thieurmel</w:t>
      </w:r>
      <w:proofErr w:type="spellEnd"/>
      <w:r w:rsidRPr="003D2456">
        <w:rPr>
          <w:rFonts w:ascii="Times New Roman" w:hAnsi="Times New Roman" w:cs="Times New Roman"/>
          <w:sz w:val="24"/>
          <w:szCs w:val="24"/>
        </w:rPr>
        <w:t>, B. (2017</w:t>
      </w:r>
      <w:bookmarkEnd w:id="2"/>
      <w:r w:rsidRPr="003D2456">
        <w:rPr>
          <w:rFonts w:ascii="Times New Roman" w:hAnsi="Times New Roman" w:cs="Times New Roman"/>
          <w:sz w:val="24"/>
          <w:szCs w:val="24"/>
        </w:rPr>
        <w:t xml:space="preserve">). </w:t>
      </w:r>
      <w:proofErr w:type="spellStart"/>
      <w:r w:rsidRPr="003D2456">
        <w:rPr>
          <w:rFonts w:ascii="Times New Roman" w:hAnsi="Times New Roman" w:cs="Times New Roman"/>
          <w:sz w:val="24"/>
          <w:szCs w:val="24"/>
        </w:rPr>
        <w:t>suncalc</w:t>
      </w:r>
      <w:proofErr w:type="spellEnd"/>
      <w:r w:rsidRPr="003D2456">
        <w:rPr>
          <w:rFonts w:ascii="Times New Roman" w:hAnsi="Times New Roman" w:cs="Times New Roman"/>
          <w:sz w:val="24"/>
          <w:szCs w:val="24"/>
        </w:rPr>
        <w:t>: Compute sun position, sunlight phases, moon position, and lunar phase. R package version 0.3.</w:t>
      </w:r>
    </w:p>
    <w:p w14:paraId="265F2BB9" w14:textId="61F906C2" w:rsidR="00960DC7" w:rsidRPr="003D2456" w:rsidRDefault="00960DC7">
      <w:pPr>
        <w:rPr>
          <w:rFonts w:ascii="Times New Roman" w:hAnsi="Times New Roman" w:cs="Times New Roman"/>
          <w:sz w:val="24"/>
          <w:szCs w:val="24"/>
        </w:rPr>
      </w:pPr>
      <w:r w:rsidRPr="003D2456">
        <w:rPr>
          <w:rFonts w:ascii="Times New Roman" w:hAnsi="Times New Roman" w:cs="Times New Roman"/>
          <w:sz w:val="24"/>
          <w:szCs w:val="24"/>
        </w:rPr>
        <w:t>Barton, K., &amp; Barton, M. K. (2019). Package ‘</w:t>
      </w:r>
      <w:proofErr w:type="spellStart"/>
      <w:r w:rsidRPr="003D2456">
        <w:rPr>
          <w:rFonts w:ascii="Times New Roman" w:hAnsi="Times New Roman" w:cs="Times New Roman"/>
          <w:sz w:val="24"/>
          <w:szCs w:val="24"/>
        </w:rPr>
        <w:t>MuMIn</w:t>
      </w:r>
      <w:proofErr w:type="spellEnd"/>
      <w:r w:rsidRPr="003D2456">
        <w:rPr>
          <w:rFonts w:ascii="Times New Roman" w:hAnsi="Times New Roman" w:cs="Times New Roman"/>
          <w:sz w:val="24"/>
          <w:szCs w:val="24"/>
        </w:rPr>
        <w:t>’. R package version, 1(6).</w:t>
      </w:r>
    </w:p>
    <w:p w14:paraId="0E65FBAE" w14:textId="40A749B4" w:rsidR="00E6345F" w:rsidRDefault="00E6345F" w:rsidP="00E6345F">
      <w:pPr>
        <w:rPr>
          <w:rFonts w:ascii="Times New Roman" w:hAnsi="Times New Roman" w:cs="Times New Roman"/>
          <w:sz w:val="24"/>
          <w:szCs w:val="24"/>
        </w:rPr>
      </w:pPr>
      <w:r w:rsidRPr="00E6345F">
        <w:rPr>
          <w:rFonts w:ascii="Times New Roman" w:hAnsi="Times New Roman" w:cs="Times New Roman"/>
          <w:sz w:val="24"/>
          <w:szCs w:val="24"/>
        </w:rPr>
        <w:t xml:space="preserve">Brigham, R. M., Ng, </w:t>
      </w:r>
      <w:r>
        <w:rPr>
          <w:rFonts w:ascii="Times New Roman" w:hAnsi="Times New Roman" w:cs="Times New Roman"/>
          <w:sz w:val="24"/>
          <w:szCs w:val="24"/>
        </w:rPr>
        <w:t xml:space="preserve">J., </w:t>
      </w:r>
      <w:r w:rsidRPr="00E6345F">
        <w:rPr>
          <w:rFonts w:ascii="Times New Roman" w:hAnsi="Times New Roman" w:cs="Times New Roman"/>
          <w:sz w:val="24"/>
          <w:szCs w:val="24"/>
        </w:rPr>
        <w:t xml:space="preserve">Poulin, </w:t>
      </w:r>
      <w:r>
        <w:rPr>
          <w:rFonts w:ascii="Times New Roman" w:hAnsi="Times New Roman" w:cs="Times New Roman"/>
          <w:sz w:val="24"/>
          <w:szCs w:val="24"/>
        </w:rPr>
        <w:t>R. G., &amp;</w:t>
      </w:r>
      <w:r w:rsidRPr="00E6345F">
        <w:rPr>
          <w:rFonts w:ascii="Times New Roman" w:hAnsi="Times New Roman" w:cs="Times New Roman"/>
          <w:sz w:val="24"/>
          <w:szCs w:val="24"/>
        </w:rPr>
        <w:t xml:space="preserve"> </w:t>
      </w:r>
      <w:proofErr w:type="spellStart"/>
      <w:r w:rsidRPr="00E6345F">
        <w:rPr>
          <w:rFonts w:ascii="Times New Roman" w:hAnsi="Times New Roman" w:cs="Times New Roman"/>
          <w:sz w:val="24"/>
          <w:szCs w:val="24"/>
        </w:rPr>
        <w:t>Grindal</w:t>
      </w:r>
      <w:proofErr w:type="spellEnd"/>
      <w:r>
        <w:rPr>
          <w:rFonts w:ascii="Times New Roman" w:hAnsi="Times New Roman" w:cs="Times New Roman"/>
          <w:sz w:val="24"/>
          <w:szCs w:val="24"/>
        </w:rPr>
        <w:t>, S. D</w:t>
      </w:r>
      <w:r w:rsidRPr="00E6345F">
        <w:rPr>
          <w:rFonts w:ascii="Times New Roman" w:hAnsi="Times New Roman" w:cs="Times New Roman"/>
          <w:sz w:val="24"/>
          <w:szCs w:val="24"/>
        </w:rPr>
        <w:t xml:space="preserve">. </w:t>
      </w:r>
      <w:r>
        <w:rPr>
          <w:rFonts w:ascii="Times New Roman" w:hAnsi="Times New Roman" w:cs="Times New Roman"/>
          <w:sz w:val="24"/>
          <w:szCs w:val="24"/>
        </w:rPr>
        <w:t>(</w:t>
      </w:r>
      <w:r w:rsidRPr="00E6345F">
        <w:rPr>
          <w:rFonts w:ascii="Times New Roman" w:hAnsi="Times New Roman" w:cs="Times New Roman"/>
          <w:sz w:val="24"/>
          <w:szCs w:val="24"/>
        </w:rPr>
        <w:t>2011</w:t>
      </w:r>
      <w:r>
        <w:rPr>
          <w:rFonts w:ascii="Times New Roman" w:hAnsi="Times New Roman" w:cs="Times New Roman"/>
          <w:sz w:val="24"/>
          <w:szCs w:val="24"/>
        </w:rPr>
        <w:t>)</w:t>
      </w:r>
      <w:r w:rsidRPr="00E6345F">
        <w:rPr>
          <w:rFonts w:ascii="Times New Roman" w:hAnsi="Times New Roman" w:cs="Times New Roman"/>
          <w:sz w:val="24"/>
          <w:szCs w:val="24"/>
        </w:rPr>
        <w:t>. Common Nighthawk (</w:t>
      </w:r>
      <w:proofErr w:type="spellStart"/>
      <w:r w:rsidRPr="00E6345F">
        <w:rPr>
          <w:rFonts w:ascii="Times New Roman" w:hAnsi="Times New Roman" w:cs="Times New Roman"/>
          <w:i/>
          <w:iCs/>
          <w:sz w:val="24"/>
          <w:szCs w:val="24"/>
        </w:rPr>
        <w:t>Chordeiles</w:t>
      </w:r>
      <w:proofErr w:type="spellEnd"/>
      <w:r w:rsidRPr="00E6345F">
        <w:rPr>
          <w:rFonts w:ascii="Times New Roman" w:hAnsi="Times New Roman" w:cs="Times New Roman"/>
          <w:i/>
          <w:iCs/>
          <w:sz w:val="24"/>
          <w:szCs w:val="24"/>
        </w:rPr>
        <w:t xml:space="preserve"> minor</w:t>
      </w:r>
      <w:r w:rsidRPr="00E6345F">
        <w:rPr>
          <w:rFonts w:ascii="Times New Roman" w:hAnsi="Times New Roman" w:cs="Times New Roman"/>
          <w:sz w:val="24"/>
          <w:szCs w:val="24"/>
        </w:rPr>
        <w:t>).</w:t>
      </w:r>
      <w:r>
        <w:rPr>
          <w:rFonts w:ascii="Times New Roman" w:hAnsi="Times New Roman" w:cs="Times New Roman"/>
          <w:sz w:val="24"/>
          <w:szCs w:val="24"/>
        </w:rPr>
        <w:t xml:space="preserve"> </w:t>
      </w:r>
      <w:r w:rsidRPr="00E6345F">
        <w:rPr>
          <w:rFonts w:ascii="Times New Roman" w:hAnsi="Times New Roman" w:cs="Times New Roman"/>
          <w:sz w:val="24"/>
          <w:szCs w:val="24"/>
        </w:rPr>
        <w:t xml:space="preserve">In </w:t>
      </w:r>
      <w:r>
        <w:rPr>
          <w:rFonts w:ascii="Times New Roman" w:hAnsi="Times New Roman" w:cs="Times New Roman"/>
          <w:sz w:val="24"/>
          <w:szCs w:val="24"/>
        </w:rPr>
        <w:t>A</w:t>
      </w:r>
      <w:r w:rsidRPr="00E6345F">
        <w:rPr>
          <w:rFonts w:ascii="Times New Roman" w:hAnsi="Times New Roman" w:cs="Times New Roman"/>
          <w:sz w:val="24"/>
          <w:szCs w:val="24"/>
        </w:rPr>
        <w:t xml:space="preserve">. Poole, editor. The Birds of North America </w:t>
      </w:r>
      <w:r>
        <w:rPr>
          <w:rFonts w:ascii="Times New Roman" w:hAnsi="Times New Roman" w:cs="Times New Roman"/>
          <w:sz w:val="24"/>
          <w:szCs w:val="24"/>
        </w:rPr>
        <w:t>O</w:t>
      </w:r>
      <w:r w:rsidRPr="00E6345F">
        <w:rPr>
          <w:rFonts w:ascii="Times New Roman" w:hAnsi="Times New Roman" w:cs="Times New Roman"/>
          <w:sz w:val="24"/>
          <w:szCs w:val="24"/>
        </w:rPr>
        <w:t>nline. Cornell Lab of Ornithology, Ithaca, NY, USA.</w:t>
      </w:r>
    </w:p>
    <w:p w14:paraId="3B2A05E8" w14:textId="11589558" w:rsidR="00971591" w:rsidRPr="003D2456" w:rsidRDefault="00971591" w:rsidP="00E6345F">
      <w:pPr>
        <w:rPr>
          <w:rFonts w:ascii="Times New Roman" w:hAnsi="Times New Roman" w:cs="Times New Roman"/>
          <w:sz w:val="24"/>
          <w:szCs w:val="24"/>
        </w:rPr>
      </w:pPr>
      <w:r w:rsidRPr="003D2456">
        <w:rPr>
          <w:rFonts w:ascii="Times New Roman" w:hAnsi="Times New Roman" w:cs="Times New Roman"/>
          <w:sz w:val="24"/>
          <w:szCs w:val="24"/>
        </w:rPr>
        <w:t xml:space="preserve">Burnham, K. P., &amp; Anderson, D. R. (2004). </w:t>
      </w:r>
      <w:proofErr w:type="spellStart"/>
      <w:r w:rsidRPr="003D2456">
        <w:rPr>
          <w:rFonts w:ascii="Times New Roman" w:hAnsi="Times New Roman" w:cs="Times New Roman"/>
          <w:sz w:val="24"/>
          <w:szCs w:val="24"/>
        </w:rPr>
        <w:t>Multimodel</w:t>
      </w:r>
      <w:proofErr w:type="spellEnd"/>
      <w:r w:rsidRPr="003D2456">
        <w:rPr>
          <w:rFonts w:ascii="Times New Roman" w:hAnsi="Times New Roman" w:cs="Times New Roman"/>
          <w:sz w:val="24"/>
          <w:szCs w:val="24"/>
        </w:rPr>
        <w:t xml:space="preserve"> inference: understanding AIC and BIC in model selection. Sociological methods &amp; research, 33(2), 261-304.</w:t>
      </w:r>
    </w:p>
    <w:p w14:paraId="4FCF5615" w14:textId="77777777" w:rsidR="00417C6E" w:rsidRDefault="00417C6E">
      <w:pPr>
        <w:rPr>
          <w:rFonts w:ascii="Times New Roman" w:hAnsi="Times New Roman" w:cs="Times New Roman"/>
          <w:sz w:val="24"/>
          <w:szCs w:val="24"/>
        </w:rPr>
      </w:pPr>
      <w:r w:rsidRPr="00417C6E">
        <w:rPr>
          <w:rFonts w:ascii="Times New Roman" w:hAnsi="Times New Roman" w:cs="Times New Roman"/>
          <w:sz w:val="24"/>
          <w:szCs w:val="24"/>
        </w:rPr>
        <w:t>Buxton, R. T., &amp; Jones, I. L. (2012). Measuring nocturnal seabird activity and status using acoustic recording devices: applications for island restoration. Journal of Field Ornithology, 83(1), 47-60.</w:t>
      </w:r>
    </w:p>
    <w:p w14:paraId="239CF06C" w14:textId="77777777" w:rsidR="00A625F7" w:rsidRDefault="007C51C7" w:rsidP="00A625F7">
      <w:pPr>
        <w:rPr>
          <w:rFonts w:ascii="Times New Roman" w:hAnsi="Times New Roman" w:cs="Times New Roman"/>
          <w:sz w:val="24"/>
          <w:szCs w:val="24"/>
        </w:rPr>
      </w:pPr>
      <w:proofErr w:type="spellStart"/>
      <w:r w:rsidRPr="007C51C7">
        <w:rPr>
          <w:rFonts w:ascii="Times New Roman" w:hAnsi="Times New Roman" w:cs="Times New Roman"/>
          <w:sz w:val="24"/>
          <w:szCs w:val="24"/>
        </w:rPr>
        <w:t>Caccamise</w:t>
      </w:r>
      <w:proofErr w:type="spellEnd"/>
      <w:r w:rsidRPr="007C51C7">
        <w:rPr>
          <w:rFonts w:ascii="Times New Roman" w:hAnsi="Times New Roman" w:cs="Times New Roman"/>
          <w:sz w:val="24"/>
          <w:szCs w:val="24"/>
        </w:rPr>
        <w:t xml:space="preserve">, D. F. </w:t>
      </w:r>
      <w:r w:rsidR="00A625F7">
        <w:rPr>
          <w:rFonts w:ascii="Times New Roman" w:hAnsi="Times New Roman" w:cs="Times New Roman"/>
          <w:sz w:val="24"/>
          <w:szCs w:val="24"/>
        </w:rPr>
        <w:t>(</w:t>
      </w:r>
      <w:r w:rsidRPr="007C51C7">
        <w:rPr>
          <w:rFonts w:ascii="Times New Roman" w:hAnsi="Times New Roman" w:cs="Times New Roman"/>
          <w:sz w:val="24"/>
          <w:szCs w:val="24"/>
        </w:rPr>
        <w:t>1974</w:t>
      </w:r>
      <w:r w:rsidR="00A625F7">
        <w:rPr>
          <w:rFonts w:ascii="Times New Roman" w:hAnsi="Times New Roman" w:cs="Times New Roman"/>
          <w:sz w:val="24"/>
          <w:szCs w:val="24"/>
        </w:rPr>
        <w:t>)</w:t>
      </w:r>
      <w:r w:rsidRPr="007C51C7">
        <w:rPr>
          <w:rFonts w:ascii="Times New Roman" w:hAnsi="Times New Roman" w:cs="Times New Roman"/>
          <w:sz w:val="24"/>
          <w:szCs w:val="24"/>
        </w:rPr>
        <w:t>. Competitive relationships of the Common and Lesser Nighthawks. Condor</w:t>
      </w:r>
      <w:r w:rsidR="00A625F7">
        <w:rPr>
          <w:rFonts w:ascii="Times New Roman" w:hAnsi="Times New Roman" w:cs="Times New Roman"/>
          <w:sz w:val="24"/>
          <w:szCs w:val="24"/>
        </w:rPr>
        <w:t xml:space="preserve">, </w:t>
      </w:r>
      <w:r w:rsidRPr="007C51C7">
        <w:rPr>
          <w:rFonts w:ascii="Times New Roman" w:hAnsi="Times New Roman" w:cs="Times New Roman"/>
          <w:sz w:val="24"/>
          <w:szCs w:val="24"/>
        </w:rPr>
        <w:t>76(1)</w:t>
      </w:r>
      <w:r w:rsidR="00A625F7">
        <w:rPr>
          <w:rFonts w:ascii="Times New Roman" w:hAnsi="Times New Roman" w:cs="Times New Roman"/>
          <w:sz w:val="24"/>
          <w:szCs w:val="24"/>
        </w:rPr>
        <w:t xml:space="preserve">, </w:t>
      </w:r>
      <w:r w:rsidRPr="007C51C7">
        <w:rPr>
          <w:rFonts w:ascii="Times New Roman" w:hAnsi="Times New Roman" w:cs="Times New Roman"/>
          <w:sz w:val="24"/>
          <w:szCs w:val="24"/>
        </w:rPr>
        <w:t>1-20.</w:t>
      </w:r>
    </w:p>
    <w:p w14:paraId="21E3FB93" w14:textId="730BB7F4" w:rsidR="00F260E4" w:rsidRDefault="00F260E4" w:rsidP="00A625F7">
      <w:pPr>
        <w:rPr>
          <w:rFonts w:ascii="Times New Roman" w:hAnsi="Times New Roman" w:cs="Times New Roman"/>
          <w:sz w:val="24"/>
          <w:szCs w:val="24"/>
        </w:rPr>
      </w:pPr>
      <w:proofErr w:type="spellStart"/>
      <w:r w:rsidRPr="00F260E4">
        <w:rPr>
          <w:rFonts w:ascii="Times New Roman" w:hAnsi="Times New Roman" w:cs="Times New Roman"/>
          <w:sz w:val="24"/>
          <w:szCs w:val="24"/>
        </w:rPr>
        <w:t>Canaday</w:t>
      </w:r>
      <w:proofErr w:type="spellEnd"/>
      <w:r w:rsidRPr="00F260E4">
        <w:rPr>
          <w:rFonts w:ascii="Times New Roman" w:hAnsi="Times New Roman" w:cs="Times New Roman"/>
          <w:sz w:val="24"/>
          <w:szCs w:val="24"/>
        </w:rPr>
        <w:t>, C. (1997) Loss of insectivorous birds along a gradient of human impact in Amazonia. Biological Conservation</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77</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63-77.</w:t>
      </w:r>
    </w:p>
    <w:p w14:paraId="3D879DCC" w14:textId="2AAA4DAB" w:rsidR="00B213A7" w:rsidRDefault="00B213A7" w:rsidP="00B213A7">
      <w:pPr>
        <w:rPr>
          <w:rFonts w:ascii="Times New Roman" w:hAnsi="Times New Roman" w:cs="Times New Roman"/>
          <w:sz w:val="24"/>
          <w:szCs w:val="24"/>
        </w:rPr>
      </w:pPr>
      <w:proofErr w:type="spellStart"/>
      <w:r w:rsidRPr="00B213A7">
        <w:rPr>
          <w:rFonts w:ascii="Times New Roman" w:hAnsi="Times New Roman" w:cs="Times New Roman"/>
          <w:sz w:val="24"/>
          <w:szCs w:val="24"/>
        </w:rPr>
        <w:t>Charif</w:t>
      </w:r>
      <w:proofErr w:type="spellEnd"/>
      <w:r w:rsidRPr="00B213A7">
        <w:rPr>
          <w:rFonts w:ascii="Times New Roman" w:hAnsi="Times New Roman" w:cs="Times New Roman"/>
          <w:sz w:val="24"/>
          <w:szCs w:val="24"/>
        </w:rPr>
        <w:t xml:space="preserve">, R. A., </w:t>
      </w:r>
      <w:proofErr w:type="spellStart"/>
      <w:r w:rsidRPr="00B213A7">
        <w:rPr>
          <w:rFonts w:ascii="Times New Roman" w:hAnsi="Times New Roman" w:cs="Times New Roman"/>
          <w:sz w:val="24"/>
          <w:szCs w:val="24"/>
        </w:rPr>
        <w:t>Waack</w:t>
      </w:r>
      <w:proofErr w:type="spellEnd"/>
      <w:r w:rsidRPr="00B213A7">
        <w:rPr>
          <w:rFonts w:ascii="Times New Roman" w:hAnsi="Times New Roman" w:cs="Times New Roman"/>
          <w:sz w:val="24"/>
          <w:szCs w:val="24"/>
        </w:rPr>
        <w:t xml:space="preserve">, </w:t>
      </w:r>
      <w:r w:rsidR="00E6345F">
        <w:rPr>
          <w:rFonts w:ascii="Times New Roman" w:hAnsi="Times New Roman" w:cs="Times New Roman"/>
          <w:sz w:val="24"/>
          <w:szCs w:val="24"/>
        </w:rPr>
        <w:t xml:space="preserve">A. M., &amp; </w:t>
      </w:r>
      <w:proofErr w:type="spellStart"/>
      <w:r w:rsidRPr="00B213A7">
        <w:rPr>
          <w:rFonts w:ascii="Times New Roman" w:hAnsi="Times New Roman" w:cs="Times New Roman"/>
          <w:sz w:val="24"/>
          <w:szCs w:val="24"/>
        </w:rPr>
        <w:t>Strickman</w:t>
      </w:r>
      <w:proofErr w:type="spellEnd"/>
      <w:r w:rsidR="00E6345F">
        <w:rPr>
          <w:rFonts w:ascii="Times New Roman" w:hAnsi="Times New Roman" w:cs="Times New Roman"/>
          <w:sz w:val="24"/>
          <w:szCs w:val="24"/>
        </w:rPr>
        <w:t>, L. M</w:t>
      </w:r>
      <w:r w:rsidRPr="00B213A7">
        <w:rPr>
          <w:rFonts w:ascii="Times New Roman" w:hAnsi="Times New Roman" w:cs="Times New Roman"/>
          <w:sz w:val="24"/>
          <w:szCs w:val="24"/>
        </w:rPr>
        <w:t xml:space="preserve">. </w:t>
      </w:r>
      <w:r w:rsidR="00E6345F">
        <w:rPr>
          <w:rFonts w:ascii="Times New Roman" w:hAnsi="Times New Roman" w:cs="Times New Roman"/>
          <w:sz w:val="24"/>
          <w:szCs w:val="24"/>
        </w:rPr>
        <w:t>(</w:t>
      </w:r>
      <w:r w:rsidRPr="00B213A7">
        <w:rPr>
          <w:rFonts w:ascii="Times New Roman" w:hAnsi="Times New Roman" w:cs="Times New Roman"/>
          <w:sz w:val="24"/>
          <w:szCs w:val="24"/>
        </w:rPr>
        <w:t>2010</w:t>
      </w:r>
      <w:r w:rsidR="00E6345F">
        <w:rPr>
          <w:rFonts w:ascii="Times New Roman" w:hAnsi="Times New Roman" w:cs="Times New Roman"/>
          <w:sz w:val="24"/>
          <w:szCs w:val="24"/>
        </w:rPr>
        <w:t>)</w:t>
      </w:r>
      <w:r w:rsidRPr="00B213A7">
        <w:rPr>
          <w:rFonts w:ascii="Times New Roman" w:hAnsi="Times New Roman" w:cs="Times New Roman"/>
          <w:sz w:val="24"/>
          <w:szCs w:val="24"/>
        </w:rPr>
        <w:t>. Raven Pro 1.4 User's Manual. Cornell Lab of</w:t>
      </w:r>
      <w:r>
        <w:rPr>
          <w:rFonts w:ascii="Times New Roman" w:hAnsi="Times New Roman" w:cs="Times New Roman"/>
          <w:sz w:val="24"/>
          <w:szCs w:val="24"/>
        </w:rPr>
        <w:t xml:space="preserve"> </w:t>
      </w:r>
      <w:r w:rsidRPr="00B213A7">
        <w:rPr>
          <w:rFonts w:ascii="Times New Roman" w:hAnsi="Times New Roman" w:cs="Times New Roman"/>
          <w:sz w:val="24"/>
          <w:szCs w:val="24"/>
        </w:rPr>
        <w:t>Ornithology, Ithaca, NY. 367 pp.</w:t>
      </w:r>
    </w:p>
    <w:p w14:paraId="5BC4C0D0" w14:textId="04CCBD52" w:rsidR="0048031E" w:rsidRPr="003D2456" w:rsidRDefault="00FD6A8D" w:rsidP="00B213A7">
      <w:pPr>
        <w:rPr>
          <w:rFonts w:ascii="Times New Roman" w:hAnsi="Times New Roman" w:cs="Times New Roman"/>
          <w:sz w:val="24"/>
          <w:szCs w:val="24"/>
        </w:rPr>
      </w:pPr>
      <w:r w:rsidRPr="003D2456">
        <w:rPr>
          <w:rFonts w:ascii="Times New Roman" w:hAnsi="Times New Roman" w:cs="Times New Roman"/>
          <w:sz w:val="24"/>
          <w:szCs w:val="24"/>
        </w:rPr>
        <w:t xml:space="preserve">Fiske, I., &amp; Chandler, R. (2011). Unmarked: </w:t>
      </w:r>
      <w:proofErr w:type="gramStart"/>
      <w:r w:rsidRPr="003D2456">
        <w:rPr>
          <w:rFonts w:ascii="Times New Roman" w:hAnsi="Times New Roman" w:cs="Times New Roman"/>
          <w:sz w:val="24"/>
          <w:szCs w:val="24"/>
        </w:rPr>
        <w:t>an</w:t>
      </w:r>
      <w:proofErr w:type="gramEnd"/>
      <w:r w:rsidRPr="003D2456">
        <w:rPr>
          <w:rFonts w:ascii="Times New Roman" w:hAnsi="Times New Roman" w:cs="Times New Roman"/>
          <w:sz w:val="24"/>
          <w:szCs w:val="24"/>
        </w:rPr>
        <w:t xml:space="preserve"> R package for fitting hierarchical models of wildlife occurrence and abundance. Journal of statistical software, 43(10), 1-23.</w:t>
      </w:r>
    </w:p>
    <w:p w14:paraId="6D3D6CCC" w14:textId="70665185" w:rsidR="002B042C" w:rsidRPr="003D2456" w:rsidRDefault="002B042C">
      <w:pPr>
        <w:rPr>
          <w:rFonts w:ascii="Times New Roman" w:hAnsi="Times New Roman" w:cs="Times New Roman"/>
          <w:sz w:val="24"/>
          <w:szCs w:val="24"/>
        </w:rPr>
      </w:pPr>
      <w:r w:rsidRPr="003D2456">
        <w:rPr>
          <w:rFonts w:ascii="Times New Roman" w:hAnsi="Times New Roman" w:cs="Times New Roman"/>
          <w:sz w:val="24"/>
          <w:szCs w:val="24"/>
        </w:rPr>
        <w:t xml:space="preserve">Fletcher, Q. E., Fisher, R. J., Willis, C. K., &amp; Brigham, R. M. (2004). Free-ranging common nighthawks use torpor. Journal of </w:t>
      </w:r>
      <w:r w:rsidR="00283387">
        <w:rPr>
          <w:rFonts w:ascii="Times New Roman" w:hAnsi="Times New Roman" w:cs="Times New Roman"/>
          <w:sz w:val="24"/>
          <w:szCs w:val="24"/>
        </w:rPr>
        <w:t>T</w:t>
      </w:r>
      <w:r w:rsidR="00283387" w:rsidRPr="003D2456">
        <w:rPr>
          <w:rFonts w:ascii="Times New Roman" w:hAnsi="Times New Roman" w:cs="Times New Roman"/>
          <w:sz w:val="24"/>
          <w:szCs w:val="24"/>
        </w:rPr>
        <w:t xml:space="preserve">hermal </w:t>
      </w:r>
      <w:r w:rsidR="00283387">
        <w:rPr>
          <w:rFonts w:ascii="Times New Roman" w:hAnsi="Times New Roman" w:cs="Times New Roman"/>
          <w:sz w:val="24"/>
          <w:szCs w:val="24"/>
        </w:rPr>
        <w:t>B</w:t>
      </w:r>
      <w:r w:rsidR="00283387" w:rsidRPr="003D2456">
        <w:rPr>
          <w:rFonts w:ascii="Times New Roman" w:hAnsi="Times New Roman" w:cs="Times New Roman"/>
          <w:sz w:val="24"/>
          <w:szCs w:val="24"/>
        </w:rPr>
        <w:t>iology</w:t>
      </w:r>
      <w:r w:rsidRPr="003D2456">
        <w:rPr>
          <w:rFonts w:ascii="Times New Roman" w:hAnsi="Times New Roman" w:cs="Times New Roman"/>
          <w:sz w:val="24"/>
          <w:szCs w:val="24"/>
        </w:rPr>
        <w:t>, 29(1), 9-14.</w:t>
      </w:r>
    </w:p>
    <w:p w14:paraId="6C4F116D" w14:textId="77777777" w:rsidR="00EF3FCC" w:rsidRDefault="003F13DF">
      <w:pPr>
        <w:rPr>
          <w:rFonts w:ascii="Times New Roman" w:hAnsi="Times New Roman" w:cs="Times New Roman"/>
          <w:sz w:val="24"/>
          <w:szCs w:val="24"/>
        </w:rPr>
      </w:pPr>
      <w:proofErr w:type="spellStart"/>
      <w:r w:rsidRPr="003F13DF">
        <w:rPr>
          <w:rFonts w:ascii="Times New Roman" w:hAnsi="Times New Roman" w:cs="Times New Roman"/>
          <w:sz w:val="24"/>
          <w:szCs w:val="24"/>
        </w:rPr>
        <w:lastRenderedPageBreak/>
        <w:t>Frommolt</w:t>
      </w:r>
      <w:proofErr w:type="spellEnd"/>
      <w:r w:rsidRPr="003F13DF">
        <w:rPr>
          <w:rFonts w:ascii="Times New Roman" w:hAnsi="Times New Roman" w:cs="Times New Roman"/>
          <w:sz w:val="24"/>
          <w:szCs w:val="24"/>
        </w:rPr>
        <w:t xml:space="preserve">, K. H., &amp; </w:t>
      </w:r>
      <w:proofErr w:type="spellStart"/>
      <w:r w:rsidRPr="003F13DF">
        <w:rPr>
          <w:rFonts w:ascii="Times New Roman" w:hAnsi="Times New Roman" w:cs="Times New Roman"/>
          <w:sz w:val="24"/>
          <w:szCs w:val="24"/>
        </w:rPr>
        <w:t>Tauchert</w:t>
      </w:r>
      <w:proofErr w:type="spellEnd"/>
      <w:r w:rsidRPr="003F13DF">
        <w:rPr>
          <w:rFonts w:ascii="Times New Roman" w:hAnsi="Times New Roman" w:cs="Times New Roman"/>
          <w:sz w:val="24"/>
          <w:szCs w:val="24"/>
        </w:rPr>
        <w:t xml:space="preserve">, K. H. (2014). Applying </w:t>
      </w:r>
      <w:proofErr w:type="spellStart"/>
      <w:r w:rsidRPr="003F13DF">
        <w:rPr>
          <w:rFonts w:ascii="Times New Roman" w:hAnsi="Times New Roman" w:cs="Times New Roman"/>
          <w:sz w:val="24"/>
          <w:szCs w:val="24"/>
        </w:rPr>
        <w:t>bioacoustic</w:t>
      </w:r>
      <w:proofErr w:type="spellEnd"/>
      <w:r w:rsidRPr="003F13DF">
        <w:rPr>
          <w:rFonts w:ascii="Times New Roman" w:hAnsi="Times New Roman" w:cs="Times New Roman"/>
          <w:sz w:val="24"/>
          <w:szCs w:val="24"/>
        </w:rPr>
        <w:t xml:space="preserve"> methods for long-term monitoring of a nocturnal wetland bird. Ecological Informatics, 21, 4-12.</w:t>
      </w:r>
    </w:p>
    <w:p w14:paraId="5EBDCE6E" w14:textId="5B191532" w:rsidR="008C389E" w:rsidRDefault="008C389E">
      <w:pPr>
        <w:rPr>
          <w:rFonts w:ascii="Times New Roman" w:hAnsi="Times New Roman" w:cs="Times New Roman"/>
          <w:sz w:val="24"/>
          <w:szCs w:val="24"/>
        </w:rPr>
      </w:pPr>
      <w:proofErr w:type="spellStart"/>
      <w:r w:rsidRPr="008C389E">
        <w:rPr>
          <w:rFonts w:ascii="Times New Roman" w:hAnsi="Times New Roman" w:cs="Times New Roman"/>
          <w:sz w:val="24"/>
          <w:szCs w:val="24"/>
        </w:rPr>
        <w:t>Frommolt</w:t>
      </w:r>
      <w:proofErr w:type="spellEnd"/>
      <w:r w:rsidRPr="008C389E">
        <w:rPr>
          <w:rFonts w:ascii="Times New Roman" w:hAnsi="Times New Roman" w:cs="Times New Roman"/>
          <w:sz w:val="24"/>
          <w:szCs w:val="24"/>
        </w:rPr>
        <w:t xml:space="preserve">, K. H. (2017). Information obtained from long-term acoustic recordings: applying </w:t>
      </w:r>
      <w:proofErr w:type="spellStart"/>
      <w:r w:rsidRPr="008C389E">
        <w:rPr>
          <w:rFonts w:ascii="Times New Roman" w:hAnsi="Times New Roman" w:cs="Times New Roman"/>
          <w:sz w:val="24"/>
          <w:szCs w:val="24"/>
        </w:rPr>
        <w:t>bioacoustic</w:t>
      </w:r>
      <w:proofErr w:type="spellEnd"/>
      <w:r w:rsidRPr="008C389E">
        <w:rPr>
          <w:rFonts w:ascii="Times New Roman" w:hAnsi="Times New Roman" w:cs="Times New Roman"/>
          <w:sz w:val="24"/>
          <w:szCs w:val="24"/>
        </w:rPr>
        <w:t xml:space="preserve"> techniques for monitoring wetland birds during breeding season. Journal of Ornithology, 158(3), 659-668.</w:t>
      </w:r>
    </w:p>
    <w:p w14:paraId="201F795E" w14:textId="1907E3E0" w:rsidR="00D96E8E" w:rsidRPr="003D2456" w:rsidRDefault="00551597">
      <w:pPr>
        <w:rPr>
          <w:rFonts w:ascii="Times New Roman" w:hAnsi="Times New Roman" w:cs="Times New Roman"/>
          <w:sz w:val="24"/>
          <w:szCs w:val="24"/>
        </w:rPr>
      </w:pPr>
      <w:proofErr w:type="spellStart"/>
      <w:r w:rsidRPr="003D2456">
        <w:rPr>
          <w:rFonts w:ascii="Times New Roman" w:hAnsi="Times New Roman" w:cs="Times New Roman"/>
          <w:sz w:val="24"/>
          <w:szCs w:val="24"/>
        </w:rPr>
        <w:t>Grolemund</w:t>
      </w:r>
      <w:proofErr w:type="spellEnd"/>
      <w:r w:rsidRPr="003D2456">
        <w:rPr>
          <w:rFonts w:ascii="Times New Roman" w:hAnsi="Times New Roman" w:cs="Times New Roman"/>
          <w:sz w:val="24"/>
          <w:szCs w:val="24"/>
        </w:rPr>
        <w:t xml:space="preserve">, G., &amp; Wickham, H. (2011). Dates and times made easy with </w:t>
      </w:r>
      <w:proofErr w:type="spellStart"/>
      <w:r w:rsidRPr="003D2456">
        <w:rPr>
          <w:rFonts w:ascii="Times New Roman" w:hAnsi="Times New Roman" w:cs="Times New Roman"/>
          <w:sz w:val="24"/>
          <w:szCs w:val="24"/>
        </w:rPr>
        <w:t>lubridate</w:t>
      </w:r>
      <w:proofErr w:type="spellEnd"/>
      <w:r w:rsidRPr="003D2456">
        <w:rPr>
          <w:rFonts w:ascii="Times New Roman" w:hAnsi="Times New Roman" w:cs="Times New Roman"/>
          <w:sz w:val="24"/>
          <w:szCs w:val="24"/>
        </w:rPr>
        <w:t>. Journal of Statistical Software, 40(3), 1-25.</w:t>
      </w:r>
    </w:p>
    <w:p w14:paraId="05F684AE" w14:textId="51A3E9DE" w:rsidR="00F260E4" w:rsidRDefault="00F260E4" w:rsidP="00E5719D">
      <w:pPr>
        <w:rPr>
          <w:rFonts w:ascii="Times New Roman" w:hAnsi="Times New Roman" w:cs="Times New Roman"/>
          <w:sz w:val="24"/>
          <w:szCs w:val="24"/>
        </w:rPr>
      </w:pPr>
      <w:r w:rsidRPr="00F260E4">
        <w:rPr>
          <w:rFonts w:ascii="Times New Roman" w:hAnsi="Times New Roman" w:cs="Times New Roman"/>
          <w:sz w:val="24"/>
          <w:szCs w:val="24"/>
        </w:rPr>
        <w:t xml:space="preserve">Hallman, C. A., R. P. B. </w:t>
      </w:r>
      <w:proofErr w:type="spellStart"/>
      <w:r w:rsidRPr="00F260E4">
        <w:rPr>
          <w:rFonts w:ascii="Times New Roman" w:hAnsi="Times New Roman" w:cs="Times New Roman"/>
          <w:sz w:val="24"/>
          <w:szCs w:val="24"/>
        </w:rPr>
        <w:t>Foppen</w:t>
      </w:r>
      <w:proofErr w:type="spellEnd"/>
      <w:r w:rsidRPr="00F260E4">
        <w:rPr>
          <w:rFonts w:ascii="Times New Roman" w:hAnsi="Times New Roman" w:cs="Times New Roman"/>
          <w:sz w:val="24"/>
          <w:szCs w:val="24"/>
        </w:rPr>
        <w:t xml:space="preserve">, C. A. M. van Turnhout, H. de Kroon, and E. </w:t>
      </w:r>
      <w:proofErr w:type="spellStart"/>
      <w:r w:rsidRPr="00F260E4">
        <w:rPr>
          <w:rFonts w:ascii="Times New Roman" w:hAnsi="Times New Roman" w:cs="Times New Roman"/>
          <w:sz w:val="24"/>
          <w:szCs w:val="24"/>
        </w:rPr>
        <w:t>Jongejans</w:t>
      </w:r>
      <w:proofErr w:type="spellEnd"/>
      <w:r w:rsidRPr="00F260E4">
        <w:rPr>
          <w:rFonts w:ascii="Times New Roman" w:hAnsi="Times New Roman" w:cs="Times New Roman"/>
          <w:sz w:val="24"/>
          <w:szCs w:val="24"/>
        </w:rPr>
        <w:t xml:space="preserve"> (2014) Declines in insectivorous birds are associated with high neonicotinoid concentrations. Nature</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511(7509</w:t>
      </w:r>
      <w:r w:rsidR="00283387" w:rsidRPr="00F260E4">
        <w:rPr>
          <w:rFonts w:ascii="Times New Roman" w:hAnsi="Times New Roman" w:cs="Times New Roman"/>
          <w:sz w:val="24"/>
          <w:szCs w:val="24"/>
        </w:rPr>
        <w:t>)</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341.</w:t>
      </w:r>
    </w:p>
    <w:p w14:paraId="6972816C" w14:textId="77777777" w:rsidR="00F260E4" w:rsidRDefault="00F260E4" w:rsidP="00E5719D">
      <w:pPr>
        <w:rPr>
          <w:rFonts w:ascii="Times New Roman" w:hAnsi="Times New Roman" w:cs="Times New Roman"/>
          <w:sz w:val="24"/>
          <w:szCs w:val="24"/>
        </w:rPr>
      </w:pPr>
      <w:proofErr w:type="spellStart"/>
      <w:r w:rsidRPr="00F260E4">
        <w:rPr>
          <w:rFonts w:ascii="Times New Roman" w:hAnsi="Times New Roman" w:cs="Times New Roman"/>
          <w:sz w:val="24"/>
          <w:szCs w:val="24"/>
        </w:rPr>
        <w:t>Nebel</w:t>
      </w:r>
      <w:proofErr w:type="spellEnd"/>
      <w:r w:rsidRPr="00F260E4">
        <w:rPr>
          <w:rFonts w:ascii="Times New Roman" w:hAnsi="Times New Roman" w:cs="Times New Roman"/>
          <w:sz w:val="24"/>
          <w:szCs w:val="24"/>
        </w:rPr>
        <w:t xml:space="preserve">, S., A. Mills, J. McCracken, and P. Taylor (2010). Declines of aerial insectivores in North America follow a geographic gradient. Avian Conservation and Ecology, 5(2). </w:t>
      </w:r>
    </w:p>
    <w:p w14:paraId="1E1EF214" w14:textId="4F8A24AE" w:rsidR="009D77B9" w:rsidRDefault="003E6EE1" w:rsidP="00E5719D">
      <w:pPr>
        <w:rPr>
          <w:rFonts w:ascii="Times New Roman" w:hAnsi="Times New Roman" w:cs="Times New Roman"/>
          <w:sz w:val="24"/>
          <w:szCs w:val="24"/>
        </w:rPr>
      </w:pPr>
      <w:proofErr w:type="spellStart"/>
      <w:r w:rsidRPr="003E6EE1">
        <w:rPr>
          <w:rFonts w:ascii="Times New Roman" w:hAnsi="Times New Roman" w:cs="Times New Roman"/>
          <w:sz w:val="24"/>
          <w:szCs w:val="24"/>
        </w:rPr>
        <w:t>Oppel</w:t>
      </w:r>
      <w:proofErr w:type="spellEnd"/>
      <w:r w:rsidRPr="003E6EE1">
        <w:rPr>
          <w:rFonts w:ascii="Times New Roman" w:hAnsi="Times New Roman" w:cs="Times New Roman"/>
          <w:sz w:val="24"/>
          <w:szCs w:val="24"/>
        </w:rPr>
        <w:t xml:space="preserve">, S., </w:t>
      </w:r>
      <w:proofErr w:type="spellStart"/>
      <w:r w:rsidRPr="003E6EE1">
        <w:rPr>
          <w:rFonts w:ascii="Times New Roman" w:hAnsi="Times New Roman" w:cs="Times New Roman"/>
          <w:sz w:val="24"/>
          <w:szCs w:val="24"/>
        </w:rPr>
        <w:t>Hervias</w:t>
      </w:r>
      <w:proofErr w:type="spellEnd"/>
      <w:r w:rsidRPr="003E6EE1">
        <w:rPr>
          <w:rFonts w:ascii="Times New Roman" w:hAnsi="Times New Roman" w:cs="Times New Roman"/>
          <w:sz w:val="24"/>
          <w:szCs w:val="24"/>
        </w:rPr>
        <w:t xml:space="preserve">, S., Oliveira, N., Pipa, T., Silva, C., </w:t>
      </w:r>
      <w:proofErr w:type="spellStart"/>
      <w:r w:rsidRPr="003E6EE1">
        <w:rPr>
          <w:rFonts w:ascii="Times New Roman" w:hAnsi="Times New Roman" w:cs="Times New Roman"/>
          <w:sz w:val="24"/>
          <w:szCs w:val="24"/>
        </w:rPr>
        <w:t>Geraldes</w:t>
      </w:r>
      <w:proofErr w:type="spellEnd"/>
      <w:r w:rsidRPr="003E6EE1">
        <w:rPr>
          <w:rFonts w:ascii="Times New Roman" w:hAnsi="Times New Roman" w:cs="Times New Roman"/>
          <w:sz w:val="24"/>
          <w:szCs w:val="24"/>
        </w:rPr>
        <w:t xml:space="preserve">, P., </w:t>
      </w:r>
      <w:r w:rsidR="00313E11">
        <w:rPr>
          <w:rFonts w:ascii="Times New Roman" w:hAnsi="Times New Roman" w:cs="Times New Roman"/>
          <w:sz w:val="24"/>
          <w:szCs w:val="24"/>
        </w:rPr>
        <w:t xml:space="preserve">Goh, M., </w:t>
      </w:r>
      <w:proofErr w:type="spellStart"/>
      <w:r w:rsidR="00313E11">
        <w:rPr>
          <w:rFonts w:ascii="Times New Roman" w:hAnsi="Times New Roman" w:cs="Times New Roman"/>
          <w:sz w:val="24"/>
          <w:szCs w:val="24"/>
        </w:rPr>
        <w:t>Immler</w:t>
      </w:r>
      <w:proofErr w:type="spellEnd"/>
      <w:r w:rsidR="00313E11">
        <w:rPr>
          <w:rFonts w:ascii="Times New Roman" w:hAnsi="Times New Roman" w:cs="Times New Roman"/>
          <w:sz w:val="24"/>
          <w:szCs w:val="24"/>
        </w:rPr>
        <w:t>, E.</w:t>
      </w:r>
      <w:r w:rsidR="00313E11" w:rsidRPr="003E6EE1">
        <w:rPr>
          <w:rFonts w:ascii="Times New Roman" w:hAnsi="Times New Roman" w:cs="Times New Roman"/>
          <w:sz w:val="24"/>
          <w:szCs w:val="24"/>
        </w:rPr>
        <w:t xml:space="preserve"> </w:t>
      </w:r>
      <w:r w:rsidRPr="003E6EE1">
        <w:rPr>
          <w:rFonts w:ascii="Times New Roman" w:hAnsi="Times New Roman" w:cs="Times New Roman"/>
          <w:sz w:val="24"/>
          <w:szCs w:val="24"/>
        </w:rPr>
        <w:t xml:space="preserve">&amp; </w:t>
      </w:r>
      <w:proofErr w:type="spellStart"/>
      <w:r w:rsidRPr="003E6EE1">
        <w:rPr>
          <w:rFonts w:ascii="Times New Roman" w:hAnsi="Times New Roman" w:cs="Times New Roman"/>
          <w:sz w:val="24"/>
          <w:szCs w:val="24"/>
        </w:rPr>
        <w:t>McKown</w:t>
      </w:r>
      <w:proofErr w:type="spellEnd"/>
      <w:r w:rsidRPr="003E6EE1">
        <w:rPr>
          <w:rFonts w:ascii="Times New Roman" w:hAnsi="Times New Roman" w:cs="Times New Roman"/>
          <w:sz w:val="24"/>
          <w:szCs w:val="24"/>
        </w:rPr>
        <w:t>, M. (2014). Estimating population size of a nocturnal burrow-nesting seabird using acoustic monitoring and habitat mapping. Nature Conservation, 7, 1.</w:t>
      </w:r>
    </w:p>
    <w:p w14:paraId="375BBC39" w14:textId="1A5DDE1E" w:rsidR="00F260E4" w:rsidRDefault="00F260E4" w:rsidP="00E5719D">
      <w:pPr>
        <w:rPr>
          <w:rFonts w:ascii="Times New Roman" w:hAnsi="Times New Roman" w:cs="Times New Roman"/>
          <w:sz w:val="24"/>
          <w:szCs w:val="24"/>
        </w:rPr>
      </w:pPr>
      <w:r>
        <w:rPr>
          <w:rFonts w:ascii="Times New Roman" w:hAnsi="Times New Roman" w:cs="Times New Roman"/>
          <w:sz w:val="24"/>
          <w:szCs w:val="24"/>
        </w:rPr>
        <w:t>P</w:t>
      </w:r>
      <w:r w:rsidRPr="00F260E4">
        <w:rPr>
          <w:rFonts w:ascii="Times New Roman" w:hAnsi="Times New Roman" w:cs="Times New Roman"/>
          <w:sz w:val="24"/>
          <w:szCs w:val="24"/>
        </w:rPr>
        <w:t xml:space="preserve">aquette, S. R., F. Pelletier, D. </w:t>
      </w:r>
      <w:proofErr w:type="spellStart"/>
      <w:r w:rsidRPr="00F260E4">
        <w:rPr>
          <w:rFonts w:ascii="Times New Roman" w:hAnsi="Times New Roman" w:cs="Times New Roman"/>
          <w:sz w:val="24"/>
          <w:szCs w:val="24"/>
        </w:rPr>
        <w:t>Garant</w:t>
      </w:r>
      <w:proofErr w:type="spellEnd"/>
      <w:r w:rsidRPr="00F260E4">
        <w:rPr>
          <w:rFonts w:ascii="Times New Roman" w:hAnsi="Times New Roman" w:cs="Times New Roman"/>
          <w:sz w:val="24"/>
          <w:szCs w:val="24"/>
        </w:rPr>
        <w:t xml:space="preserve">, and M. </w:t>
      </w:r>
      <w:proofErr w:type="spellStart"/>
      <w:r w:rsidRPr="00F260E4">
        <w:rPr>
          <w:rFonts w:ascii="Times New Roman" w:hAnsi="Times New Roman" w:cs="Times New Roman"/>
          <w:sz w:val="24"/>
          <w:szCs w:val="24"/>
        </w:rPr>
        <w:t>Bélisle</w:t>
      </w:r>
      <w:proofErr w:type="spellEnd"/>
      <w:r w:rsidRPr="00F260E4">
        <w:rPr>
          <w:rFonts w:ascii="Times New Roman" w:hAnsi="Times New Roman" w:cs="Times New Roman"/>
          <w:sz w:val="24"/>
          <w:szCs w:val="24"/>
        </w:rPr>
        <w:t xml:space="preserve"> (2014). Severe recent decrease of adult body mass in a declining insectivorous bird population. Proceedings of the Royal Society B</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281</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20140649.</w:t>
      </w:r>
    </w:p>
    <w:p w14:paraId="0C8054BC" w14:textId="795DDE4E" w:rsidR="0003443A" w:rsidRDefault="0060467F">
      <w:pPr>
        <w:rPr>
          <w:rFonts w:ascii="Times New Roman" w:hAnsi="Times New Roman" w:cs="Times New Roman"/>
          <w:sz w:val="24"/>
          <w:szCs w:val="24"/>
        </w:rPr>
      </w:pPr>
      <w:r w:rsidRPr="003D2456">
        <w:rPr>
          <w:rFonts w:ascii="Times New Roman" w:hAnsi="Times New Roman" w:cs="Times New Roman"/>
          <w:sz w:val="24"/>
          <w:szCs w:val="24"/>
        </w:rPr>
        <w:t xml:space="preserve">Robin, X., </w:t>
      </w:r>
      <w:proofErr w:type="spellStart"/>
      <w:r w:rsidRPr="003D2456">
        <w:rPr>
          <w:rFonts w:ascii="Times New Roman" w:hAnsi="Times New Roman" w:cs="Times New Roman"/>
          <w:sz w:val="24"/>
          <w:szCs w:val="24"/>
        </w:rPr>
        <w:t>Turck</w:t>
      </w:r>
      <w:proofErr w:type="spellEnd"/>
      <w:r w:rsidRPr="003D2456">
        <w:rPr>
          <w:rFonts w:ascii="Times New Roman" w:hAnsi="Times New Roman" w:cs="Times New Roman"/>
          <w:sz w:val="24"/>
          <w:szCs w:val="24"/>
        </w:rPr>
        <w:t xml:space="preserve">, N., </w:t>
      </w:r>
      <w:proofErr w:type="spellStart"/>
      <w:r w:rsidRPr="003D2456">
        <w:rPr>
          <w:rFonts w:ascii="Times New Roman" w:hAnsi="Times New Roman" w:cs="Times New Roman"/>
          <w:sz w:val="24"/>
          <w:szCs w:val="24"/>
        </w:rPr>
        <w:t>Hainard</w:t>
      </w:r>
      <w:proofErr w:type="spellEnd"/>
      <w:r w:rsidRPr="003D2456">
        <w:rPr>
          <w:rFonts w:ascii="Times New Roman" w:hAnsi="Times New Roman" w:cs="Times New Roman"/>
          <w:sz w:val="24"/>
          <w:szCs w:val="24"/>
        </w:rPr>
        <w:t xml:space="preserve">, A., </w:t>
      </w:r>
      <w:proofErr w:type="spellStart"/>
      <w:r w:rsidRPr="003D2456">
        <w:rPr>
          <w:rFonts w:ascii="Times New Roman" w:hAnsi="Times New Roman" w:cs="Times New Roman"/>
          <w:sz w:val="24"/>
          <w:szCs w:val="24"/>
        </w:rPr>
        <w:t>Tiberti</w:t>
      </w:r>
      <w:proofErr w:type="spellEnd"/>
      <w:r w:rsidRPr="003D2456">
        <w:rPr>
          <w:rFonts w:ascii="Times New Roman" w:hAnsi="Times New Roman" w:cs="Times New Roman"/>
          <w:sz w:val="24"/>
          <w:szCs w:val="24"/>
        </w:rPr>
        <w:t xml:space="preserve">, N., </w:t>
      </w:r>
      <w:proofErr w:type="spellStart"/>
      <w:r w:rsidRPr="003D2456">
        <w:rPr>
          <w:rFonts w:ascii="Times New Roman" w:hAnsi="Times New Roman" w:cs="Times New Roman"/>
          <w:sz w:val="24"/>
          <w:szCs w:val="24"/>
        </w:rPr>
        <w:t>Lisacek</w:t>
      </w:r>
      <w:proofErr w:type="spellEnd"/>
      <w:r w:rsidRPr="003D2456">
        <w:rPr>
          <w:rFonts w:ascii="Times New Roman" w:hAnsi="Times New Roman" w:cs="Times New Roman"/>
          <w:sz w:val="24"/>
          <w:szCs w:val="24"/>
        </w:rPr>
        <w:t xml:space="preserve">, F., Sanchez, J. C., &amp; Müller, M. (2011). </w:t>
      </w:r>
      <w:proofErr w:type="spellStart"/>
      <w:r w:rsidRPr="003D2456">
        <w:rPr>
          <w:rFonts w:ascii="Times New Roman" w:hAnsi="Times New Roman" w:cs="Times New Roman"/>
          <w:sz w:val="24"/>
          <w:szCs w:val="24"/>
        </w:rPr>
        <w:t>pROC</w:t>
      </w:r>
      <w:proofErr w:type="spellEnd"/>
      <w:r w:rsidRPr="003D2456">
        <w:rPr>
          <w:rFonts w:ascii="Times New Roman" w:hAnsi="Times New Roman" w:cs="Times New Roman"/>
          <w:sz w:val="24"/>
          <w:szCs w:val="24"/>
        </w:rPr>
        <w:t>: an open-source package for R and S+ to analyze and compare ROC curves. BMC bioinformatics, 12(1), 77.</w:t>
      </w:r>
    </w:p>
    <w:p w14:paraId="21264E39" w14:textId="74777097" w:rsidR="00283387" w:rsidRPr="003D2456" w:rsidRDefault="00283387" w:rsidP="00D1242C">
      <w:pPr>
        <w:rPr>
          <w:rFonts w:ascii="Times New Roman" w:hAnsi="Times New Roman" w:cs="Times New Roman"/>
          <w:sz w:val="24"/>
          <w:szCs w:val="24"/>
        </w:rPr>
      </w:pPr>
      <w:r w:rsidRPr="00283387">
        <w:rPr>
          <w:rFonts w:ascii="Times New Roman" w:hAnsi="Times New Roman" w:cs="Times New Roman"/>
          <w:sz w:val="24"/>
          <w:szCs w:val="24"/>
        </w:rPr>
        <w:t>Rosenberg,</w:t>
      </w:r>
      <w:r>
        <w:rPr>
          <w:rFonts w:ascii="Times New Roman" w:hAnsi="Times New Roman" w:cs="Times New Roman"/>
          <w:sz w:val="24"/>
          <w:szCs w:val="24"/>
        </w:rPr>
        <w:t xml:space="preserve"> K. V.</w:t>
      </w:r>
      <w:r w:rsidRPr="00283387">
        <w:rPr>
          <w:rFonts w:ascii="Times New Roman" w:hAnsi="Times New Roman" w:cs="Times New Roman"/>
          <w:sz w:val="24"/>
          <w:szCs w:val="24"/>
        </w:rPr>
        <w:t xml:space="preserve">, </w:t>
      </w:r>
      <w:proofErr w:type="spellStart"/>
      <w:r w:rsidRPr="00283387">
        <w:rPr>
          <w:rFonts w:ascii="Times New Roman" w:hAnsi="Times New Roman" w:cs="Times New Roman"/>
          <w:sz w:val="24"/>
          <w:szCs w:val="24"/>
        </w:rPr>
        <w:t>Dokter</w:t>
      </w:r>
      <w:proofErr w:type="spellEnd"/>
      <w:r>
        <w:rPr>
          <w:rFonts w:ascii="Times New Roman" w:hAnsi="Times New Roman" w:cs="Times New Roman"/>
          <w:sz w:val="24"/>
          <w:szCs w:val="24"/>
        </w:rPr>
        <w:t>, A. M.</w:t>
      </w:r>
      <w:r w:rsidRPr="00283387">
        <w:rPr>
          <w:rFonts w:ascii="Times New Roman" w:hAnsi="Times New Roman" w:cs="Times New Roman"/>
          <w:sz w:val="24"/>
          <w:szCs w:val="24"/>
        </w:rPr>
        <w:t>, Blancher</w:t>
      </w:r>
      <w:r>
        <w:rPr>
          <w:rFonts w:ascii="Times New Roman" w:hAnsi="Times New Roman" w:cs="Times New Roman"/>
          <w:sz w:val="24"/>
          <w:szCs w:val="24"/>
        </w:rPr>
        <w:t>, P. J.</w:t>
      </w:r>
      <w:r w:rsidRPr="00283387">
        <w:rPr>
          <w:rFonts w:ascii="Times New Roman" w:hAnsi="Times New Roman" w:cs="Times New Roman"/>
          <w:sz w:val="24"/>
          <w:szCs w:val="24"/>
        </w:rPr>
        <w:t>, Sauer</w:t>
      </w:r>
      <w:r>
        <w:rPr>
          <w:rFonts w:ascii="Times New Roman" w:hAnsi="Times New Roman" w:cs="Times New Roman"/>
          <w:sz w:val="24"/>
          <w:szCs w:val="24"/>
        </w:rPr>
        <w:t>, J. R.</w:t>
      </w:r>
      <w:r w:rsidRPr="00283387">
        <w:rPr>
          <w:rFonts w:ascii="Times New Roman" w:hAnsi="Times New Roman" w:cs="Times New Roman"/>
          <w:sz w:val="24"/>
          <w:szCs w:val="24"/>
        </w:rPr>
        <w:t>, Smith</w:t>
      </w:r>
      <w:r>
        <w:rPr>
          <w:rFonts w:ascii="Times New Roman" w:hAnsi="Times New Roman" w:cs="Times New Roman"/>
          <w:sz w:val="24"/>
          <w:szCs w:val="24"/>
        </w:rPr>
        <w:t>, A. C.</w:t>
      </w:r>
      <w:r w:rsidRPr="00283387">
        <w:rPr>
          <w:rFonts w:ascii="Times New Roman" w:hAnsi="Times New Roman" w:cs="Times New Roman"/>
          <w:sz w:val="24"/>
          <w:szCs w:val="24"/>
        </w:rPr>
        <w:t>, Smith</w:t>
      </w:r>
      <w:r>
        <w:rPr>
          <w:rFonts w:ascii="Times New Roman" w:hAnsi="Times New Roman" w:cs="Times New Roman"/>
          <w:sz w:val="24"/>
          <w:szCs w:val="24"/>
        </w:rPr>
        <w:t>, P. A.</w:t>
      </w:r>
      <w:r w:rsidRPr="00283387">
        <w:rPr>
          <w:rFonts w:ascii="Times New Roman" w:hAnsi="Times New Roman" w:cs="Times New Roman"/>
          <w:sz w:val="24"/>
          <w:szCs w:val="24"/>
        </w:rPr>
        <w:t>, Stanton</w:t>
      </w:r>
      <w:r>
        <w:rPr>
          <w:rFonts w:ascii="Times New Roman" w:hAnsi="Times New Roman" w:cs="Times New Roman"/>
          <w:sz w:val="24"/>
          <w:szCs w:val="24"/>
        </w:rPr>
        <w:t>, J. C.</w:t>
      </w:r>
      <w:r w:rsidRPr="00283387">
        <w:rPr>
          <w:rFonts w:ascii="Times New Roman" w:hAnsi="Times New Roman" w:cs="Times New Roman"/>
          <w:sz w:val="24"/>
          <w:szCs w:val="24"/>
        </w:rPr>
        <w:t>, Panjabi</w:t>
      </w:r>
      <w:r>
        <w:rPr>
          <w:rFonts w:ascii="Times New Roman" w:hAnsi="Times New Roman" w:cs="Times New Roman"/>
          <w:sz w:val="24"/>
          <w:szCs w:val="24"/>
        </w:rPr>
        <w:t>, A.</w:t>
      </w:r>
      <w:r w:rsidRPr="00283387">
        <w:rPr>
          <w:rFonts w:ascii="Times New Roman" w:hAnsi="Times New Roman" w:cs="Times New Roman"/>
          <w:sz w:val="24"/>
          <w:szCs w:val="24"/>
        </w:rPr>
        <w:t xml:space="preserve">, </w:t>
      </w:r>
      <w:proofErr w:type="spellStart"/>
      <w:r w:rsidRPr="00283387">
        <w:rPr>
          <w:rFonts w:ascii="Times New Roman" w:hAnsi="Times New Roman" w:cs="Times New Roman"/>
          <w:sz w:val="24"/>
          <w:szCs w:val="24"/>
        </w:rPr>
        <w:t>Helft</w:t>
      </w:r>
      <w:proofErr w:type="spellEnd"/>
      <w:r>
        <w:rPr>
          <w:rFonts w:ascii="Times New Roman" w:hAnsi="Times New Roman" w:cs="Times New Roman"/>
          <w:sz w:val="24"/>
          <w:szCs w:val="24"/>
        </w:rPr>
        <w:t>, L.</w:t>
      </w:r>
      <w:r w:rsidRPr="00283387">
        <w:rPr>
          <w:rFonts w:ascii="Times New Roman" w:hAnsi="Times New Roman" w:cs="Times New Roman"/>
          <w:sz w:val="24"/>
          <w:szCs w:val="24"/>
        </w:rPr>
        <w:t>, Parr</w:t>
      </w:r>
      <w:r>
        <w:rPr>
          <w:rFonts w:ascii="Times New Roman" w:hAnsi="Times New Roman" w:cs="Times New Roman"/>
          <w:sz w:val="24"/>
          <w:szCs w:val="24"/>
        </w:rPr>
        <w:t>. M</w:t>
      </w:r>
      <w:r w:rsidRPr="00283387">
        <w:rPr>
          <w:rFonts w:ascii="Times New Roman" w:hAnsi="Times New Roman" w:cs="Times New Roman"/>
          <w:sz w:val="24"/>
          <w:szCs w:val="24"/>
        </w:rPr>
        <w:t xml:space="preserve">, </w:t>
      </w:r>
      <w:r w:rsidR="00D1242C">
        <w:rPr>
          <w:rFonts w:ascii="Times New Roman" w:hAnsi="Times New Roman" w:cs="Times New Roman"/>
          <w:sz w:val="24"/>
          <w:szCs w:val="24"/>
        </w:rPr>
        <w:t xml:space="preserve">&amp; </w:t>
      </w:r>
      <w:proofErr w:type="spellStart"/>
      <w:r w:rsidRPr="00283387">
        <w:rPr>
          <w:rFonts w:ascii="Times New Roman" w:hAnsi="Times New Roman" w:cs="Times New Roman"/>
          <w:sz w:val="24"/>
          <w:szCs w:val="24"/>
        </w:rPr>
        <w:t>Marra</w:t>
      </w:r>
      <w:proofErr w:type="spellEnd"/>
      <w:r w:rsidRPr="00283387">
        <w:rPr>
          <w:rFonts w:ascii="Times New Roman" w:hAnsi="Times New Roman" w:cs="Times New Roman"/>
          <w:sz w:val="24"/>
          <w:szCs w:val="24"/>
        </w:rPr>
        <w:t>,</w:t>
      </w:r>
      <w:r w:rsidR="00D1242C">
        <w:rPr>
          <w:rFonts w:ascii="Times New Roman" w:hAnsi="Times New Roman" w:cs="Times New Roman"/>
          <w:sz w:val="24"/>
          <w:szCs w:val="24"/>
        </w:rPr>
        <w:t xml:space="preserve"> P. P. (2019). </w:t>
      </w:r>
      <w:r w:rsidR="00D1242C" w:rsidRPr="00D1242C">
        <w:rPr>
          <w:rFonts w:ascii="Times New Roman" w:hAnsi="Times New Roman" w:cs="Times New Roman"/>
          <w:sz w:val="24"/>
          <w:szCs w:val="24"/>
        </w:rPr>
        <w:t>Decline of the North American avifauna</w:t>
      </w:r>
      <w:r w:rsidR="00D1242C">
        <w:rPr>
          <w:rFonts w:ascii="Times New Roman" w:hAnsi="Times New Roman" w:cs="Times New Roman"/>
          <w:sz w:val="24"/>
          <w:szCs w:val="24"/>
        </w:rPr>
        <w:t xml:space="preserve">. Science, </w:t>
      </w:r>
      <w:r w:rsidR="00D1242C" w:rsidRPr="00D1242C">
        <w:rPr>
          <w:rFonts w:ascii="Times New Roman" w:hAnsi="Times New Roman" w:cs="Times New Roman"/>
          <w:sz w:val="24"/>
          <w:szCs w:val="24"/>
        </w:rPr>
        <w:t>366</w:t>
      </w:r>
      <w:r w:rsidR="00D1242C">
        <w:rPr>
          <w:rFonts w:ascii="Times New Roman" w:hAnsi="Times New Roman" w:cs="Times New Roman"/>
          <w:sz w:val="24"/>
          <w:szCs w:val="24"/>
        </w:rPr>
        <w:t>(</w:t>
      </w:r>
      <w:r w:rsidR="00D1242C" w:rsidRPr="00D1242C">
        <w:rPr>
          <w:rFonts w:ascii="Times New Roman" w:hAnsi="Times New Roman" w:cs="Times New Roman"/>
          <w:sz w:val="24"/>
          <w:szCs w:val="24"/>
        </w:rPr>
        <w:t>6461</w:t>
      </w:r>
      <w:r w:rsidR="00D1242C">
        <w:rPr>
          <w:rFonts w:ascii="Times New Roman" w:hAnsi="Times New Roman" w:cs="Times New Roman"/>
          <w:sz w:val="24"/>
          <w:szCs w:val="24"/>
        </w:rPr>
        <w:t>),</w:t>
      </w:r>
      <w:r w:rsidR="00D1242C" w:rsidRPr="00D1242C">
        <w:rPr>
          <w:rFonts w:ascii="Times New Roman" w:hAnsi="Times New Roman" w:cs="Times New Roman"/>
          <w:sz w:val="24"/>
          <w:szCs w:val="24"/>
        </w:rPr>
        <w:t xml:space="preserve"> 120-124</w:t>
      </w:r>
      <w:r w:rsidR="00D1242C">
        <w:rPr>
          <w:rFonts w:ascii="Times New Roman" w:hAnsi="Times New Roman" w:cs="Times New Roman"/>
          <w:sz w:val="24"/>
          <w:szCs w:val="24"/>
        </w:rPr>
        <w:t>.</w:t>
      </w:r>
    </w:p>
    <w:p w14:paraId="7F84F1DA" w14:textId="5331D30C" w:rsidR="00B83583" w:rsidRPr="003D2456" w:rsidRDefault="00B83583">
      <w:pPr>
        <w:rPr>
          <w:rFonts w:ascii="Times New Roman" w:hAnsi="Times New Roman" w:cs="Times New Roman"/>
          <w:sz w:val="24"/>
          <w:szCs w:val="24"/>
        </w:rPr>
      </w:pPr>
      <w:r w:rsidRPr="003D2456">
        <w:rPr>
          <w:rFonts w:ascii="Times New Roman" w:hAnsi="Times New Roman" w:cs="Times New Roman"/>
          <w:sz w:val="24"/>
          <w:szCs w:val="24"/>
        </w:rPr>
        <w:t xml:space="preserve">Sauer, J. R., </w:t>
      </w:r>
      <w:proofErr w:type="spellStart"/>
      <w:r w:rsidRPr="003D2456">
        <w:rPr>
          <w:rFonts w:ascii="Times New Roman" w:hAnsi="Times New Roman" w:cs="Times New Roman"/>
          <w:sz w:val="24"/>
          <w:szCs w:val="24"/>
        </w:rPr>
        <w:t>Peterjohn</w:t>
      </w:r>
      <w:proofErr w:type="spellEnd"/>
      <w:r w:rsidRPr="003D2456">
        <w:rPr>
          <w:rFonts w:ascii="Times New Roman" w:hAnsi="Times New Roman" w:cs="Times New Roman"/>
          <w:sz w:val="24"/>
          <w:szCs w:val="24"/>
        </w:rPr>
        <w:t>, B. G., &amp; Link, W. A. (1994). Observer differences in the North American breeding bird survey. The Auk, 111(1), 50-62.</w:t>
      </w:r>
    </w:p>
    <w:p w14:paraId="4344630D" w14:textId="403C5A01" w:rsidR="00F260E4" w:rsidRPr="00F260E4" w:rsidRDefault="00F260E4" w:rsidP="00F260E4">
      <w:pPr>
        <w:rPr>
          <w:rFonts w:ascii="Times New Roman" w:hAnsi="Times New Roman" w:cs="Times New Roman"/>
          <w:sz w:val="24"/>
          <w:szCs w:val="24"/>
        </w:rPr>
      </w:pPr>
      <w:proofErr w:type="spellStart"/>
      <w:r w:rsidRPr="00F260E4">
        <w:rPr>
          <w:rFonts w:ascii="Times New Roman" w:hAnsi="Times New Roman" w:cs="Times New Roman"/>
          <w:sz w:val="24"/>
          <w:szCs w:val="24"/>
        </w:rPr>
        <w:t>Sekercioglu</w:t>
      </w:r>
      <w:proofErr w:type="spellEnd"/>
      <w:r w:rsidRPr="00F260E4">
        <w:rPr>
          <w:rFonts w:ascii="Times New Roman" w:hAnsi="Times New Roman" w:cs="Times New Roman"/>
          <w:sz w:val="24"/>
          <w:szCs w:val="24"/>
        </w:rPr>
        <w:t xml:space="preserve">, C. H., P. R. Ehrlich, G. C. Daily, D. </w:t>
      </w:r>
      <w:proofErr w:type="spellStart"/>
      <w:r w:rsidRPr="00F260E4">
        <w:rPr>
          <w:rFonts w:ascii="Times New Roman" w:hAnsi="Times New Roman" w:cs="Times New Roman"/>
          <w:sz w:val="24"/>
          <w:szCs w:val="24"/>
        </w:rPr>
        <w:t>Aygen</w:t>
      </w:r>
      <w:proofErr w:type="spellEnd"/>
      <w:r w:rsidRPr="00F260E4">
        <w:rPr>
          <w:rFonts w:ascii="Times New Roman" w:hAnsi="Times New Roman" w:cs="Times New Roman"/>
          <w:sz w:val="24"/>
          <w:szCs w:val="24"/>
        </w:rPr>
        <w:t>, D. Goehring, and R. F. Sandi (2002) Disappearance of insectivorous birds from tropical forest fragments. Proceedings of the National Academy of Sciences</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99</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263-267.</w:t>
      </w:r>
    </w:p>
    <w:p w14:paraId="40B62F7A" w14:textId="4BCA80FF" w:rsidR="00F260E4" w:rsidRDefault="00F260E4" w:rsidP="00F260E4">
      <w:pPr>
        <w:rPr>
          <w:rFonts w:ascii="Times New Roman" w:hAnsi="Times New Roman" w:cs="Times New Roman"/>
          <w:sz w:val="24"/>
          <w:szCs w:val="24"/>
        </w:rPr>
      </w:pPr>
      <w:r w:rsidRPr="00F260E4">
        <w:rPr>
          <w:rFonts w:ascii="Times New Roman" w:hAnsi="Times New Roman" w:cs="Times New Roman"/>
          <w:sz w:val="24"/>
          <w:szCs w:val="24"/>
        </w:rPr>
        <w:t>Smith, A. C., M.-A. R. Hudson, C. M. Downes, and C. M. Francis (2015) Change points in the population trends of aerial-insectivorous birds in North America: synchronized in time across species and regions</w:t>
      </w:r>
      <w:r w:rsidR="00283387">
        <w:rPr>
          <w:rFonts w:ascii="Times New Roman" w:hAnsi="Times New Roman" w:cs="Times New Roman"/>
          <w:sz w:val="24"/>
          <w:szCs w:val="24"/>
        </w:rPr>
        <w:t>.</w:t>
      </w:r>
      <w:r w:rsidR="00283387" w:rsidRPr="00F260E4">
        <w:rPr>
          <w:rFonts w:ascii="Times New Roman" w:hAnsi="Times New Roman" w:cs="Times New Roman"/>
          <w:sz w:val="24"/>
          <w:szCs w:val="24"/>
        </w:rPr>
        <w:t xml:space="preserve"> </w:t>
      </w:r>
      <w:r w:rsidRPr="00F260E4">
        <w:rPr>
          <w:rFonts w:ascii="Times New Roman" w:hAnsi="Times New Roman" w:cs="Times New Roman"/>
          <w:sz w:val="24"/>
          <w:szCs w:val="24"/>
        </w:rPr>
        <w:t>PLOS One</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10(7): e0130768. </w:t>
      </w:r>
      <w:proofErr w:type="gramStart"/>
      <w:r w:rsidRPr="00F260E4">
        <w:rPr>
          <w:rFonts w:ascii="Times New Roman" w:hAnsi="Times New Roman" w:cs="Times New Roman"/>
          <w:sz w:val="24"/>
          <w:szCs w:val="24"/>
        </w:rPr>
        <w:t>doi:10.1371/journal.pone</w:t>
      </w:r>
      <w:proofErr w:type="gramEnd"/>
      <w:r w:rsidRPr="00F260E4">
        <w:rPr>
          <w:rFonts w:ascii="Times New Roman" w:hAnsi="Times New Roman" w:cs="Times New Roman"/>
          <w:sz w:val="24"/>
          <w:szCs w:val="24"/>
        </w:rPr>
        <w:t>.0130768.</w:t>
      </w:r>
    </w:p>
    <w:p w14:paraId="397A4F99" w14:textId="206D6A2D" w:rsidR="00F63B33" w:rsidRDefault="00F63B33" w:rsidP="00F260E4">
      <w:pPr>
        <w:rPr>
          <w:rFonts w:ascii="Times New Roman" w:hAnsi="Times New Roman" w:cs="Times New Roman"/>
          <w:sz w:val="24"/>
          <w:szCs w:val="24"/>
        </w:rPr>
      </w:pPr>
      <w:proofErr w:type="spellStart"/>
      <w:r w:rsidRPr="003D2456">
        <w:rPr>
          <w:rFonts w:ascii="Times New Roman" w:hAnsi="Times New Roman" w:cs="Times New Roman"/>
          <w:sz w:val="24"/>
          <w:szCs w:val="24"/>
        </w:rPr>
        <w:t>S</w:t>
      </w:r>
      <w:r w:rsidR="001F20BB" w:rsidRPr="003D2456">
        <w:rPr>
          <w:rFonts w:ascii="Times New Roman" w:hAnsi="Times New Roman" w:cs="Times New Roman"/>
          <w:sz w:val="24"/>
          <w:szCs w:val="24"/>
        </w:rPr>
        <w:t>ó</w:t>
      </w:r>
      <w:r w:rsidRPr="003D2456">
        <w:rPr>
          <w:rFonts w:ascii="Times New Roman" w:hAnsi="Times New Roman" w:cs="Times New Roman"/>
          <w:sz w:val="24"/>
          <w:szCs w:val="24"/>
        </w:rPr>
        <w:t>lymos</w:t>
      </w:r>
      <w:proofErr w:type="spellEnd"/>
      <w:r w:rsidRPr="003D2456">
        <w:rPr>
          <w:rFonts w:ascii="Times New Roman" w:hAnsi="Times New Roman" w:cs="Times New Roman"/>
          <w:sz w:val="24"/>
          <w:szCs w:val="24"/>
        </w:rPr>
        <w:t xml:space="preserve">, P. </w:t>
      </w:r>
      <w:r w:rsidR="00283387">
        <w:rPr>
          <w:rFonts w:ascii="Times New Roman" w:hAnsi="Times New Roman" w:cs="Times New Roman"/>
          <w:sz w:val="24"/>
          <w:szCs w:val="24"/>
        </w:rPr>
        <w:t>(</w:t>
      </w:r>
      <w:r w:rsidRPr="003D2456">
        <w:rPr>
          <w:rFonts w:ascii="Times New Roman" w:hAnsi="Times New Roman" w:cs="Times New Roman"/>
          <w:sz w:val="24"/>
          <w:szCs w:val="24"/>
        </w:rPr>
        <w:t>2017</w:t>
      </w:r>
      <w:r w:rsidR="00283387">
        <w:rPr>
          <w:rFonts w:ascii="Times New Roman" w:hAnsi="Times New Roman" w:cs="Times New Roman"/>
          <w:sz w:val="24"/>
          <w:szCs w:val="24"/>
        </w:rPr>
        <w:t>)</w:t>
      </w:r>
      <w:r w:rsidRPr="003D2456">
        <w:rPr>
          <w:rFonts w:ascii="Times New Roman" w:hAnsi="Times New Roman" w:cs="Times New Roman"/>
          <w:sz w:val="24"/>
          <w:szCs w:val="24"/>
        </w:rPr>
        <w:t xml:space="preserve">. </w:t>
      </w:r>
      <w:hyperlink r:id="rId24" w:history="1">
        <w:r w:rsidR="00442667" w:rsidRPr="009E3132">
          <w:rPr>
            <w:rStyle w:val="Hyperlink"/>
            <w:rFonts w:ascii="Times New Roman" w:hAnsi="Times New Roman" w:cs="Times New Roman"/>
            <w:sz w:val="24"/>
            <w:szCs w:val="24"/>
          </w:rPr>
          <w:t>https://cran.r-project.org/web/packages/intrval/intrval.pdf</w:t>
        </w:r>
      </w:hyperlink>
      <w:r w:rsidR="00283387">
        <w:rPr>
          <w:rStyle w:val="Hyperlink"/>
          <w:rFonts w:ascii="Times New Roman" w:hAnsi="Times New Roman" w:cs="Times New Roman"/>
          <w:sz w:val="24"/>
          <w:szCs w:val="24"/>
        </w:rPr>
        <w:t>.</w:t>
      </w:r>
    </w:p>
    <w:p w14:paraId="05CB3FF9" w14:textId="77777777" w:rsidR="007A2F87" w:rsidRDefault="00651578">
      <w:pPr>
        <w:rPr>
          <w:rFonts w:ascii="Times New Roman" w:hAnsi="Times New Roman" w:cs="Times New Roman"/>
          <w:sz w:val="24"/>
          <w:szCs w:val="24"/>
        </w:rPr>
      </w:pPr>
      <w:proofErr w:type="spellStart"/>
      <w:r w:rsidRPr="00651578">
        <w:rPr>
          <w:rFonts w:ascii="Times New Roman" w:hAnsi="Times New Roman" w:cs="Times New Roman"/>
          <w:sz w:val="24"/>
          <w:szCs w:val="24"/>
        </w:rPr>
        <w:t>Tegeler</w:t>
      </w:r>
      <w:proofErr w:type="spellEnd"/>
      <w:r w:rsidRPr="00651578">
        <w:rPr>
          <w:rFonts w:ascii="Times New Roman" w:hAnsi="Times New Roman" w:cs="Times New Roman"/>
          <w:sz w:val="24"/>
          <w:szCs w:val="24"/>
        </w:rPr>
        <w:t xml:space="preserve">, A. K., Morrison, M. L., &amp; </w:t>
      </w:r>
      <w:proofErr w:type="spellStart"/>
      <w:r w:rsidRPr="00651578">
        <w:rPr>
          <w:rFonts w:ascii="Times New Roman" w:hAnsi="Times New Roman" w:cs="Times New Roman"/>
          <w:sz w:val="24"/>
          <w:szCs w:val="24"/>
        </w:rPr>
        <w:t>Szewczak</w:t>
      </w:r>
      <w:proofErr w:type="spellEnd"/>
      <w:r w:rsidRPr="00651578">
        <w:rPr>
          <w:rFonts w:ascii="Times New Roman" w:hAnsi="Times New Roman" w:cs="Times New Roman"/>
          <w:sz w:val="24"/>
          <w:szCs w:val="24"/>
        </w:rPr>
        <w:t>, J. M. (2012). Using extended‐duration audio recordings to survey avian species. Wildlife Society Bulletin, 36(1), 21-29.</w:t>
      </w:r>
    </w:p>
    <w:p w14:paraId="7008A992" w14:textId="29431E1C" w:rsidR="00387E51" w:rsidRDefault="00792590">
      <w:pPr>
        <w:rPr>
          <w:rFonts w:ascii="Times New Roman" w:hAnsi="Times New Roman" w:cs="Times New Roman"/>
          <w:sz w:val="24"/>
          <w:szCs w:val="24"/>
        </w:rPr>
      </w:pPr>
      <w:r w:rsidRPr="00792590">
        <w:rPr>
          <w:rFonts w:ascii="Times New Roman" w:hAnsi="Times New Roman" w:cs="Times New Roman"/>
          <w:sz w:val="24"/>
          <w:szCs w:val="24"/>
        </w:rPr>
        <w:lastRenderedPageBreak/>
        <w:t xml:space="preserve">Weller, M. W. </w:t>
      </w:r>
      <w:r w:rsidR="008D21A0">
        <w:rPr>
          <w:rFonts w:ascii="Times New Roman" w:hAnsi="Times New Roman" w:cs="Times New Roman"/>
          <w:sz w:val="24"/>
          <w:szCs w:val="24"/>
        </w:rPr>
        <w:t>(</w:t>
      </w:r>
      <w:r w:rsidRPr="00792590">
        <w:rPr>
          <w:rFonts w:ascii="Times New Roman" w:hAnsi="Times New Roman" w:cs="Times New Roman"/>
          <w:sz w:val="24"/>
          <w:szCs w:val="24"/>
        </w:rPr>
        <w:t>1958</w:t>
      </w:r>
      <w:r w:rsidR="008D21A0">
        <w:rPr>
          <w:rFonts w:ascii="Times New Roman" w:hAnsi="Times New Roman" w:cs="Times New Roman"/>
          <w:sz w:val="24"/>
          <w:szCs w:val="24"/>
        </w:rPr>
        <w:t>)</w:t>
      </w:r>
      <w:r w:rsidRPr="00792590">
        <w:rPr>
          <w:rFonts w:ascii="Times New Roman" w:hAnsi="Times New Roman" w:cs="Times New Roman"/>
          <w:sz w:val="24"/>
          <w:szCs w:val="24"/>
        </w:rPr>
        <w:t>. Observations of the incubation behavior of a Common Nighthawk. Auk</w:t>
      </w:r>
      <w:r w:rsidR="008D21A0">
        <w:rPr>
          <w:rFonts w:ascii="Times New Roman" w:hAnsi="Times New Roman" w:cs="Times New Roman"/>
          <w:sz w:val="24"/>
          <w:szCs w:val="24"/>
        </w:rPr>
        <w:t>,</w:t>
      </w:r>
      <w:r w:rsidRPr="00792590">
        <w:rPr>
          <w:rFonts w:ascii="Times New Roman" w:hAnsi="Times New Roman" w:cs="Times New Roman"/>
          <w:sz w:val="24"/>
          <w:szCs w:val="24"/>
        </w:rPr>
        <w:t xml:space="preserve"> 75(1)</w:t>
      </w:r>
      <w:r w:rsidR="008D21A0">
        <w:rPr>
          <w:rFonts w:ascii="Times New Roman" w:hAnsi="Times New Roman" w:cs="Times New Roman"/>
          <w:sz w:val="24"/>
          <w:szCs w:val="24"/>
        </w:rPr>
        <w:t xml:space="preserve">, </w:t>
      </w:r>
      <w:r w:rsidRPr="00792590">
        <w:rPr>
          <w:rFonts w:ascii="Times New Roman" w:hAnsi="Times New Roman" w:cs="Times New Roman"/>
          <w:sz w:val="24"/>
          <w:szCs w:val="24"/>
        </w:rPr>
        <w:t>48-</w:t>
      </w:r>
      <w:proofErr w:type="gramStart"/>
      <w:r w:rsidRPr="00792590">
        <w:rPr>
          <w:rFonts w:ascii="Times New Roman" w:hAnsi="Times New Roman" w:cs="Times New Roman"/>
          <w:sz w:val="24"/>
          <w:szCs w:val="24"/>
        </w:rPr>
        <w:t>59.</w:t>
      </w:r>
      <w:r w:rsidR="00387E51" w:rsidRPr="00387E51">
        <w:rPr>
          <w:rFonts w:ascii="Times New Roman" w:hAnsi="Times New Roman" w:cs="Times New Roman"/>
          <w:sz w:val="24"/>
          <w:szCs w:val="24"/>
        </w:rPr>
        <w:t>Wood</w:t>
      </w:r>
      <w:proofErr w:type="gramEnd"/>
      <w:r w:rsidR="00387E51" w:rsidRPr="00387E51">
        <w:rPr>
          <w:rFonts w:ascii="Times New Roman" w:hAnsi="Times New Roman" w:cs="Times New Roman"/>
          <w:sz w:val="24"/>
          <w:szCs w:val="24"/>
        </w:rPr>
        <w:t xml:space="preserve">, S., </w:t>
      </w:r>
      <w:proofErr w:type="spellStart"/>
      <w:r w:rsidR="00387E51" w:rsidRPr="00387E51">
        <w:rPr>
          <w:rFonts w:ascii="Times New Roman" w:hAnsi="Times New Roman" w:cs="Times New Roman"/>
          <w:sz w:val="24"/>
          <w:szCs w:val="24"/>
        </w:rPr>
        <w:t>Scheipl</w:t>
      </w:r>
      <w:proofErr w:type="spellEnd"/>
      <w:r w:rsidR="00387E51" w:rsidRPr="00387E51">
        <w:rPr>
          <w:rFonts w:ascii="Times New Roman" w:hAnsi="Times New Roman" w:cs="Times New Roman"/>
          <w:sz w:val="24"/>
          <w:szCs w:val="24"/>
        </w:rPr>
        <w:t>, F., &amp; Wood, M. S. (2017). Package ‘gamm4’. Am. Stat., 45, 339.</w:t>
      </w:r>
    </w:p>
    <w:p w14:paraId="1C6305EA" w14:textId="083F9C26" w:rsidR="00F260E4" w:rsidRDefault="00F260E4" w:rsidP="00F260E4">
      <w:pPr>
        <w:pStyle w:val="Heading1"/>
      </w:pPr>
      <w:r>
        <w:t>Abbreviations Used in This Report</w:t>
      </w:r>
    </w:p>
    <w:p w14:paraId="6C927548" w14:textId="7D1990BB" w:rsidR="00F260E4" w:rsidRDefault="00F260E4">
      <w:pPr>
        <w:rPr>
          <w:rFonts w:ascii="Times New Roman" w:hAnsi="Times New Roman" w:cs="Times New Roman"/>
          <w:sz w:val="24"/>
          <w:szCs w:val="24"/>
        </w:rPr>
      </w:pPr>
      <w:r>
        <w:rPr>
          <w:rFonts w:ascii="Times New Roman" w:hAnsi="Times New Roman" w:cs="Times New Roman"/>
          <w:sz w:val="24"/>
          <w:szCs w:val="24"/>
        </w:rPr>
        <w:t>ARU = Acoustic or Autonomous Recording Unit</w:t>
      </w:r>
    </w:p>
    <w:p w14:paraId="0B560C44" w14:textId="5AEDB701" w:rsidR="00F260E4" w:rsidRDefault="00F260E4">
      <w:pPr>
        <w:rPr>
          <w:rFonts w:ascii="Times New Roman" w:hAnsi="Times New Roman" w:cs="Times New Roman"/>
          <w:sz w:val="24"/>
          <w:szCs w:val="24"/>
        </w:rPr>
      </w:pPr>
      <w:r>
        <w:rPr>
          <w:rFonts w:ascii="Times New Roman" w:hAnsi="Times New Roman" w:cs="Times New Roman"/>
          <w:sz w:val="24"/>
          <w:szCs w:val="24"/>
        </w:rPr>
        <w:t>BBS = North American Breeding Bird Survey</w:t>
      </w:r>
    </w:p>
    <w:p w14:paraId="187074BC" w14:textId="58D24760" w:rsidR="00F260E4" w:rsidRDefault="00F260E4">
      <w:pPr>
        <w:rPr>
          <w:rFonts w:ascii="Times New Roman" w:hAnsi="Times New Roman" w:cs="Times New Roman"/>
          <w:sz w:val="24"/>
          <w:szCs w:val="24"/>
        </w:rPr>
      </w:pPr>
      <w:r>
        <w:rPr>
          <w:rFonts w:ascii="Times New Roman" w:hAnsi="Times New Roman" w:cs="Times New Roman"/>
          <w:sz w:val="24"/>
          <w:szCs w:val="24"/>
        </w:rPr>
        <w:t>CONI = Common Nighthawk (</w:t>
      </w:r>
      <w:proofErr w:type="spellStart"/>
      <w:r w:rsidRPr="00F260E4">
        <w:rPr>
          <w:rFonts w:ascii="Times New Roman" w:hAnsi="Times New Roman" w:cs="Times New Roman"/>
          <w:i/>
          <w:iCs/>
          <w:sz w:val="24"/>
          <w:szCs w:val="24"/>
        </w:rPr>
        <w:t>Chordeiles</w:t>
      </w:r>
      <w:proofErr w:type="spellEnd"/>
      <w:r w:rsidRPr="00F260E4">
        <w:rPr>
          <w:rFonts w:ascii="Times New Roman" w:hAnsi="Times New Roman" w:cs="Times New Roman"/>
          <w:i/>
          <w:iCs/>
          <w:sz w:val="24"/>
          <w:szCs w:val="24"/>
        </w:rPr>
        <w:t xml:space="preserve"> minor</w:t>
      </w:r>
      <w:r>
        <w:rPr>
          <w:rFonts w:ascii="Times New Roman" w:hAnsi="Times New Roman" w:cs="Times New Roman"/>
          <w:sz w:val="24"/>
          <w:szCs w:val="24"/>
        </w:rPr>
        <w:t>)</w:t>
      </w:r>
    </w:p>
    <w:p w14:paraId="16090804" w14:textId="66D3F361" w:rsidR="00F260E4" w:rsidRPr="003D2456" w:rsidRDefault="00F260E4">
      <w:pPr>
        <w:rPr>
          <w:rFonts w:ascii="Times New Roman" w:hAnsi="Times New Roman" w:cs="Times New Roman"/>
          <w:sz w:val="24"/>
          <w:szCs w:val="24"/>
        </w:rPr>
      </w:pPr>
      <w:r>
        <w:rPr>
          <w:rFonts w:ascii="Times New Roman" w:hAnsi="Times New Roman" w:cs="Times New Roman"/>
          <w:sz w:val="24"/>
          <w:szCs w:val="24"/>
        </w:rPr>
        <w:t>TSSS = Time Since Sunset</w:t>
      </w:r>
    </w:p>
    <w:sectPr w:rsidR="00F260E4" w:rsidRPr="003D2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2084E"/>
    <w:multiLevelType w:val="hybridMultilevel"/>
    <w:tmpl w:val="BFC8E2A0"/>
    <w:lvl w:ilvl="0" w:tplc="E5269F5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444A21"/>
    <w:multiLevelType w:val="hybridMultilevel"/>
    <w:tmpl w:val="2A0EC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35393"/>
    <w:multiLevelType w:val="hybridMultilevel"/>
    <w:tmpl w:val="2472B250"/>
    <w:lvl w:ilvl="0" w:tplc="6786D98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4E06A1"/>
    <w:multiLevelType w:val="hybridMultilevel"/>
    <w:tmpl w:val="4426F3C2"/>
    <w:lvl w:ilvl="0" w:tplc="615C914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695951"/>
    <w:multiLevelType w:val="hybridMultilevel"/>
    <w:tmpl w:val="CF848D58"/>
    <w:lvl w:ilvl="0" w:tplc="0060C84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onel Leston">
    <w15:presenceInfo w15:providerId="Windows Live" w15:userId="2dcbb2381612a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EE"/>
    <w:rsid w:val="00000235"/>
    <w:rsid w:val="0000182C"/>
    <w:rsid w:val="0000438C"/>
    <w:rsid w:val="000114E9"/>
    <w:rsid w:val="000116FA"/>
    <w:rsid w:val="00013858"/>
    <w:rsid w:val="00013B1D"/>
    <w:rsid w:val="00014E59"/>
    <w:rsid w:val="00017796"/>
    <w:rsid w:val="00020449"/>
    <w:rsid w:val="00024C97"/>
    <w:rsid w:val="00025771"/>
    <w:rsid w:val="00030C28"/>
    <w:rsid w:val="00032800"/>
    <w:rsid w:val="000329DB"/>
    <w:rsid w:val="00032FFC"/>
    <w:rsid w:val="0003443A"/>
    <w:rsid w:val="00035E08"/>
    <w:rsid w:val="00040582"/>
    <w:rsid w:val="00040C4C"/>
    <w:rsid w:val="00041520"/>
    <w:rsid w:val="00041BD4"/>
    <w:rsid w:val="00041EE8"/>
    <w:rsid w:val="00043340"/>
    <w:rsid w:val="00043628"/>
    <w:rsid w:val="00044E6E"/>
    <w:rsid w:val="000450E1"/>
    <w:rsid w:val="00045AD8"/>
    <w:rsid w:val="00046011"/>
    <w:rsid w:val="0005028A"/>
    <w:rsid w:val="000536C4"/>
    <w:rsid w:val="00054671"/>
    <w:rsid w:val="00055BE9"/>
    <w:rsid w:val="00062C4B"/>
    <w:rsid w:val="00063319"/>
    <w:rsid w:val="000634FA"/>
    <w:rsid w:val="0006351A"/>
    <w:rsid w:val="00064226"/>
    <w:rsid w:val="0006463D"/>
    <w:rsid w:val="00066ADD"/>
    <w:rsid w:val="00070206"/>
    <w:rsid w:val="00073079"/>
    <w:rsid w:val="000732DA"/>
    <w:rsid w:val="00075C58"/>
    <w:rsid w:val="000809CB"/>
    <w:rsid w:val="00080ED5"/>
    <w:rsid w:val="00081AE7"/>
    <w:rsid w:val="00082B34"/>
    <w:rsid w:val="00082C1F"/>
    <w:rsid w:val="00087195"/>
    <w:rsid w:val="000873B8"/>
    <w:rsid w:val="00087571"/>
    <w:rsid w:val="00092721"/>
    <w:rsid w:val="0009299C"/>
    <w:rsid w:val="000929D8"/>
    <w:rsid w:val="00093313"/>
    <w:rsid w:val="000948BC"/>
    <w:rsid w:val="00094AA2"/>
    <w:rsid w:val="000955A5"/>
    <w:rsid w:val="00097F0F"/>
    <w:rsid w:val="000A06CE"/>
    <w:rsid w:val="000A2366"/>
    <w:rsid w:val="000A2809"/>
    <w:rsid w:val="000B05BA"/>
    <w:rsid w:val="000B11C5"/>
    <w:rsid w:val="000B5996"/>
    <w:rsid w:val="000B67F9"/>
    <w:rsid w:val="000C50D3"/>
    <w:rsid w:val="000C5894"/>
    <w:rsid w:val="000D0EE9"/>
    <w:rsid w:val="000D5A82"/>
    <w:rsid w:val="000D5BC3"/>
    <w:rsid w:val="000E0DD9"/>
    <w:rsid w:val="000E27B6"/>
    <w:rsid w:val="000E3625"/>
    <w:rsid w:val="000E682D"/>
    <w:rsid w:val="000E7E77"/>
    <w:rsid w:val="000F0C5E"/>
    <w:rsid w:val="000F103C"/>
    <w:rsid w:val="000F34DA"/>
    <w:rsid w:val="000F3D3E"/>
    <w:rsid w:val="000F4064"/>
    <w:rsid w:val="000F6E86"/>
    <w:rsid w:val="000F7477"/>
    <w:rsid w:val="001015FF"/>
    <w:rsid w:val="00101902"/>
    <w:rsid w:val="00104336"/>
    <w:rsid w:val="001073D9"/>
    <w:rsid w:val="001101F8"/>
    <w:rsid w:val="00110800"/>
    <w:rsid w:val="00111F8E"/>
    <w:rsid w:val="00112BBE"/>
    <w:rsid w:val="00113AD8"/>
    <w:rsid w:val="001169C0"/>
    <w:rsid w:val="00117601"/>
    <w:rsid w:val="001252D3"/>
    <w:rsid w:val="00126083"/>
    <w:rsid w:val="0012673C"/>
    <w:rsid w:val="00126895"/>
    <w:rsid w:val="001309A3"/>
    <w:rsid w:val="00134637"/>
    <w:rsid w:val="0013470A"/>
    <w:rsid w:val="00136F80"/>
    <w:rsid w:val="00137C63"/>
    <w:rsid w:val="001434BA"/>
    <w:rsid w:val="001434C1"/>
    <w:rsid w:val="00144428"/>
    <w:rsid w:val="00144A9F"/>
    <w:rsid w:val="00150E06"/>
    <w:rsid w:val="001530E9"/>
    <w:rsid w:val="00154241"/>
    <w:rsid w:val="00155D8F"/>
    <w:rsid w:val="001567D5"/>
    <w:rsid w:val="001601F5"/>
    <w:rsid w:val="00164A0F"/>
    <w:rsid w:val="00165BD1"/>
    <w:rsid w:val="00167059"/>
    <w:rsid w:val="00167D71"/>
    <w:rsid w:val="00172F3D"/>
    <w:rsid w:val="00177485"/>
    <w:rsid w:val="001774CF"/>
    <w:rsid w:val="00180585"/>
    <w:rsid w:val="0018067E"/>
    <w:rsid w:val="001816E6"/>
    <w:rsid w:val="0018423D"/>
    <w:rsid w:val="0018515A"/>
    <w:rsid w:val="00185E03"/>
    <w:rsid w:val="00185EAB"/>
    <w:rsid w:val="00190D9D"/>
    <w:rsid w:val="00192C9B"/>
    <w:rsid w:val="001A0310"/>
    <w:rsid w:val="001A04FC"/>
    <w:rsid w:val="001A34C0"/>
    <w:rsid w:val="001A44E6"/>
    <w:rsid w:val="001A64F8"/>
    <w:rsid w:val="001A72C3"/>
    <w:rsid w:val="001B034C"/>
    <w:rsid w:val="001B3580"/>
    <w:rsid w:val="001B68ED"/>
    <w:rsid w:val="001C00DC"/>
    <w:rsid w:val="001C0538"/>
    <w:rsid w:val="001C2D5D"/>
    <w:rsid w:val="001C390D"/>
    <w:rsid w:val="001C4BA1"/>
    <w:rsid w:val="001C74E4"/>
    <w:rsid w:val="001D1436"/>
    <w:rsid w:val="001D476A"/>
    <w:rsid w:val="001D4BA8"/>
    <w:rsid w:val="001D6E5B"/>
    <w:rsid w:val="001E14E2"/>
    <w:rsid w:val="001E4465"/>
    <w:rsid w:val="001E590C"/>
    <w:rsid w:val="001E6B83"/>
    <w:rsid w:val="001F0614"/>
    <w:rsid w:val="001F20BB"/>
    <w:rsid w:val="00202CD0"/>
    <w:rsid w:val="002077C2"/>
    <w:rsid w:val="00215FE0"/>
    <w:rsid w:val="002163F8"/>
    <w:rsid w:val="00217805"/>
    <w:rsid w:val="00217D84"/>
    <w:rsid w:val="0022036D"/>
    <w:rsid w:val="00221831"/>
    <w:rsid w:val="00225388"/>
    <w:rsid w:val="0022572D"/>
    <w:rsid w:val="00226B3C"/>
    <w:rsid w:val="00226F1A"/>
    <w:rsid w:val="00227FAF"/>
    <w:rsid w:val="002302C2"/>
    <w:rsid w:val="002311CD"/>
    <w:rsid w:val="0023152A"/>
    <w:rsid w:val="002317AC"/>
    <w:rsid w:val="002322B7"/>
    <w:rsid w:val="002438A3"/>
    <w:rsid w:val="00244436"/>
    <w:rsid w:val="00250A04"/>
    <w:rsid w:val="00251370"/>
    <w:rsid w:val="00252E8C"/>
    <w:rsid w:val="002564E9"/>
    <w:rsid w:val="00260B81"/>
    <w:rsid w:val="00260F16"/>
    <w:rsid w:val="00261894"/>
    <w:rsid w:val="00261B05"/>
    <w:rsid w:val="002620C3"/>
    <w:rsid w:val="0026273D"/>
    <w:rsid w:val="00264722"/>
    <w:rsid w:val="00265165"/>
    <w:rsid w:val="00267A59"/>
    <w:rsid w:val="00270413"/>
    <w:rsid w:val="00271ABE"/>
    <w:rsid w:val="00272924"/>
    <w:rsid w:val="00272A32"/>
    <w:rsid w:val="00276C18"/>
    <w:rsid w:val="00277461"/>
    <w:rsid w:val="002808C3"/>
    <w:rsid w:val="00280CA9"/>
    <w:rsid w:val="00281F72"/>
    <w:rsid w:val="00282D8B"/>
    <w:rsid w:val="002830BF"/>
    <w:rsid w:val="00283387"/>
    <w:rsid w:val="0028756D"/>
    <w:rsid w:val="00291420"/>
    <w:rsid w:val="00291DD4"/>
    <w:rsid w:val="002942C3"/>
    <w:rsid w:val="00294486"/>
    <w:rsid w:val="00294687"/>
    <w:rsid w:val="002949E3"/>
    <w:rsid w:val="00294A60"/>
    <w:rsid w:val="00296DEB"/>
    <w:rsid w:val="00296F89"/>
    <w:rsid w:val="002A0DF2"/>
    <w:rsid w:val="002A1A08"/>
    <w:rsid w:val="002A26FD"/>
    <w:rsid w:val="002B042C"/>
    <w:rsid w:val="002B2107"/>
    <w:rsid w:val="002B2FCE"/>
    <w:rsid w:val="002B3831"/>
    <w:rsid w:val="002B6502"/>
    <w:rsid w:val="002B7006"/>
    <w:rsid w:val="002B75E4"/>
    <w:rsid w:val="002C03E4"/>
    <w:rsid w:val="002C0DE5"/>
    <w:rsid w:val="002C1049"/>
    <w:rsid w:val="002C2707"/>
    <w:rsid w:val="002C391A"/>
    <w:rsid w:val="002C4159"/>
    <w:rsid w:val="002C72F2"/>
    <w:rsid w:val="002C749D"/>
    <w:rsid w:val="002C7F4E"/>
    <w:rsid w:val="002D0407"/>
    <w:rsid w:val="002D0723"/>
    <w:rsid w:val="002D36A0"/>
    <w:rsid w:val="002D40B0"/>
    <w:rsid w:val="002D4557"/>
    <w:rsid w:val="002D479F"/>
    <w:rsid w:val="002D674C"/>
    <w:rsid w:val="002D7D44"/>
    <w:rsid w:val="002E1AD4"/>
    <w:rsid w:val="002E3EBA"/>
    <w:rsid w:val="002E401A"/>
    <w:rsid w:val="002E5E6D"/>
    <w:rsid w:val="002E78A8"/>
    <w:rsid w:val="002F3B7C"/>
    <w:rsid w:val="002F5AAB"/>
    <w:rsid w:val="002F6B7B"/>
    <w:rsid w:val="002F6D5B"/>
    <w:rsid w:val="0030346D"/>
    <w:rsid w:val="003123B4"/>
    <w:rsid w:val="00312BBC"/>
    <w:rsid w:val="00313E11"/>
    <w:rsid w:val="00316833"/>
    <w:rsid w:val="003269B6"/>
    <w:rsid w:val="00326A29"/>
    <w:rsid w:val="00327DA8"/>
    <w:rsid w:val="00335029"/>
    <w:rsid w:val="0033542F"/>
    <w:rsid w:val="00336BED"/>
    <w:rsid w:val="00337692"/>
    <w:rsid w:val="0034401E"/>
    <w:rsid w:val="0034486B"/>
    <w:rsid w:val="00344E72"/>
    <w:rsid w:val="00345E31"/>
    <w:rsid w:val="00346581"/>
    <w:rsid w:val="00350C79"/>
    <w:rsid w:val="0035202D"/>
    <w:rsid w:val="00352792"/>
    <w:rsid w:val="0035294D"/>
    <w:rsid w:val="003564F9"/>
    <w:rsid w:val="003567E4"/>
    <w:rsid w:val="00362FC2"/>
    <w:rsid w:val="00363038"/>
    <w:rsid w:val="0036331C"/>
    <w:rsid w:val="00363CAB"/>
    <w:rsid w:val="0036495E"/>
    <w:rsid w:val="00365057"/>
    <w:rsid w:val="003670C7"/>
    <w:rsid w:val="00367215"/>
    <w:rsid w:val="003729FE"/>
    <w:rsid w:val="00374CCC"/>
    <w:rsid w:val="003768EF"/>
    <w:rsid w:val="00381060"/>
    <w:rsid w:val="003815F2"/>
    <w:rsid w:val="003828BB"/>
    <w:rsid w:val="00383842"/>
    <w:rsid w:val="00383A0A"/>
    <w:rsid w:val="00385114"/>
    <w:rsid w:val="003879A3"/>
    <w:rsid w:val="00387E51"/>
    <w:rsid w:val="00395461"/>
    <w:rsid w:val="003A00D4"/>
    <w:rsid w:val="003A08D0"/>
    <w:rsid w:val="003A2265"/>
    <w:rsid w:val="003A61AC"/>
    <w:rsid w:val="003B4A6F"/>
    <w:rsid w:val="003B6B3A"/>
    <w:rsid w:val="003B7CFA"/>
    <w:rsid w:val="003B7EF8"/>
    <w:rsid w:val="003C5535"/>
    <w:rsid w:val="003C5FCB"/>
    <w:rsid w:val="003C63E3"/>
    <w:rsid w:val="003C7E21"/>
    <w:rsid w:val="003D00B6"/>
    <w:rsid w:val="003D2456"/>
    <w:rsid w:val="003D29B4"/>
    <w:rsid w:val="003D2D57"/>
    <w:rsid w:val="003D3D64"/>
    <w:rsid w:val="003D472A"/>
    <w:rsid w:val="003D6607"/>
    <w:rsid w:val="003E29EC"/>
    <w:rsid w:val="003E6EE1"/>
    <w:rsid w:val="003F13DF"/>
    <w:rsid w:val="003F25B1"/>
    <w:rsid w:val="003F3127"/>
    <w:rsid w:val="003F32AE"/>
    <w:rsid w:val="003F3A61"/>
    <w:rsid w:val="003F3B39"/>
    <w:rsid w:val="003F61E4"/>
    <w:rsid w:val="004022F2"/>
    <w:rsid w:val="00404F79"/>
    <w:rsid w:val="004050B3"/>
    <w:rsid w:val="00405105"/>
    <w:rsid w:val="0040669F"/>
    <w:rsid w:val="00407913"/>
    <w:rsid w:val="0041211F"/>
    <w:rsid w:val="004123F2"/>
    <w:rsid w:val="00412747"/>
    <w:rsid w:val="004136DB"/>
    <w:rsid w:val="00417C6E"/>
    <w:rsid w:val="004219B3"/>
    <w:rsid w:val="00422303"/>
    <w:rsid w:val="00426FCB"/>
    <w:rsid w:val="0042798C"/>
    <w:rsid w:val="00430451"/>
    <w:rsid w:val="00431CF4"/>
    <w:rsid w:val="00432EF7"/>
    <w:rsid w:val="0043632B"/>
    <w:rsid w:val="00437C7B"/>
    <w:rsid w:val="00442667"/>
    <w:rsid w:val="0044320C"/>
    <w:rsid w:val="0044679A"/>
    <w:rsid w:val="00447AAC"/>
    <w:rsid w:val="00451A70"/>
    <w:rsid w:val="004544E6"/>
    <w:rsid w:val="00455999"/>
    <w:rsid w:val="00457818"/>
    <w:rsid w:val="0046082D"/>
    <w:rsid w:val="00460BA7"/>
    <w:rsid w:val="00462BC0"/>
    <w:rsid w:val="00463E56"/>
    <w:rsid w:val="00466C9A"/>
    <w:rsid w:val="00470C00"/>
    <w:rsid w:val="00472B3A"/>
    <w:rsid w:val="00474511"/>
    <w:rsid w:val="00477B32"/>
    <w:rsid w:val="0048031E"/>
    <w:rsid w:val="0048245C"/>
    <w:rsid w:val="00487A57"/>
    <w:rsid w:val="00487EA5"/>
    <w:rsid w:val="00492F0C"/>
    <w:rsid w:val="00494540"/>
    <w:rsid w:val="004946B4"/>
    <w:rsid w:val="00497989"/>
    <w:rsid w:val="004A0323"/>
    <w:rsid w:val="004A1F24"/>
    <w:rsid w:val="004A3CD1"/>
    <w:rsid w:val="004A54B8"/>
    <w:rsid w:val="004A78DF"/>
    <w:rsid w:val="004B033C"/>
    <w:rsid w:val="004B6BAD"/>
    <w:rsid w:val="004C167F"/>
    <w:rsid w:val="004C1994"/>
    <w:rsid w:val="004C24B6"/>
    <w:rsid w:val="004C2ABF"/>
    <w:rsid w:val="004C35E7"/>
    <w:rsid w:val="004C3E50"/>
    <w:rsid w:val="004C4C5D"/>
    <w:rsid w:val="004C5847"/>
    <w:rsid w:val="004D2E11"/>
    <w:rsid w:val="004D3150"/>
    <w:rsid w:val="004D46B0"/>
    <w:rsid w:val="004D5DC6"/>
    <w:rsid w:val="004E2F21"/>
    <w:rsid w:val="004E5B13"/>
    <w:rsid w:val="004E730D"/>
    <w:rsid w:val="004F0021"/>
    <w:rsid w:val="004F28DD"/>
    <w:rsid w:val="004F4C11"/>
    <w:rsid w:val="004F63E7"/>
    <w:rsid w:val="004F656F"/>
    <w:rsid w:val="005004A3"/>
    <w:rsid w:val="00500EFD"/>
    <w:rsid w:val="00501D45"/>
    <w:rsid w:val="00502EBF"/>
    <w:rsid w:val="005054DC"/>
    <w:rsid w:val="00506C3A"/>
    <w:rsid w:val="005125AD"/>
    <w:rsid w:val="00512D5A"/>
    <w:rsid w:val="00512E4C"/>
    <w:rsid w:val="00513868"/>
    <w:rsid w:val="005160F8"/>
    <w:rsid w:val="005161E4"/>
    <w:rsid w:val="00517F52"/>
    <w:rsid w:val="00517F85"/>
    <w:rsid w:val="00520142"/>
    <w:rsid w:val="005207C5"/>
    <w:rsid w:val="0052152F"/>
    <w:rsid w:val="00522DDA"/>
    <w:rsid w:val="00526044"/>
    <w:rsid w:val="00530B85"/>
    <w:rsid w:val="005317CF"/>
    <w:rsid w:val="00534293"/>
    <w:rsid w:val="0053562D"/>
    <w:rsid w:val="00535B0F"/>
    <w:rsid w:val="00536704"/>
    <w:rsid w:val="0054296A"/>
    <w:rsid w:val="00543628"/>
    <w:rsid w:val="0054571F"/>
    <w:rsid w:val="00547106"/>
    <w:rsid w:val="0054742E"/>
    <w:rsid w:val="00551523"/>
    <w:rsid w:val="00551597"/>
    <w:rsid w:val="00551E67"/>
    <w:rsid w:val="00553B2B"/>
    <w:rsid w:val="005602FD"/>
    <w:rsid w:val="0056192E"/>
    <w:rsid w:val="0056292F"/>
    <w:rsid w:val="00563136"/>
    <w:rsid w:val="00563FFD"/>
    <w:rsid w:val="00565A66"/>
    <w:rsid w:val="0056630E"/>
    <w:rsid w:val="00573CA8"/>
    <w:rsid w:val="00573F39"/>
    <w:rsid w:val="0057541E"/>
    <w:rsid w:val="005758ED"/>
    <w:rsid w:val="00576682"/>
    <w:rsid w:val="00577F2E"/>
    <w:rsid w:val="0058020F"/>
    <w:rsid w:val="00584652"/>
    <w:rsid w:val="0058777F"/>
    <w:rsid w:val="005920F4"/>
    <w:rsid w:val="005938DF"/>
    <w:rsid w:val="005944D2"/>
    <w:rsid w:val="00595F19"/>
    <w:rsid w:val="00595FEA"/>
    <w:rsid w:val="0059764F"/>
    <w:rsid w:val="005A0A27"/>
    <w:rsid w:val="005A439E"/>
    <w:rsid w:val="005A5148"/>
    <w:rsid w:val="005A53C4"/>
    <w:rsid w:val="005A6145"/>
    <w:rsid w:val="005B3BFD"/>
    <w:rsid w:val="005B52C9"/>
    <w:rsid w:val="005B62DD"/>
    <w:rsid w:val="005C0AAC"/>
    <w:rsid w:val="005C1841"/>
    <w:rsid w:val="005C2A9B"/>
    <w:rsid w:val="005C2C11"/>
    <w:rsid w:val="005C68F8"/>
    <w:rsid w:val="005C7678"/>
    <w:rsid w:val="005C7A6E"/>
    <w:rsid w:val="005D2EE8"/>
    <w:rsid w:val="005D307D"/>
    <w:rsid w:val="005D3507"/>
    <w:rsid w:val="005D3CF0"/>
    <w:rsid w:val="005D56E3"/>
    <w:rsid w:val="005D7615"/>
    <w:rsid w:val="005E25A4"/>
    <w:rsid w:val="005E2D4C"/>
    <w:rsid w:val="005E41CE"/>
    <w:rsid w:val="005E5269"/>
    <w:rsid w:val="005E6856"/>
    <w:rsid w:val="005E6E07"/>
    <w:rsid w:val="005F0CD4"/>
    <w:rsid w:val="005F128D"/>
    <w:rsid w:val="005F2B2F"/>
    <w:rsid w:val="005F3BF8"/>
    <w:rsid w:val="00600380"/>
    <w:rsid w:val="00600A84"/>
    <w:rsid w:val="0060467F"/>
    <w:rsid w:val="0060525C"/>
    <w:rsid w:val="0060592A"/>
    <w:rsid w:val="00605EC0"/>
    <w:rsid w:val="006066C5"/>
    <w:rsid w:val="00610711"/>
    <w:rsid w:val="00611090"/>
    <w:rsid w:val="00611AFD"/>
    <w:rsid w:val="006122E1"/>
    <w:rsid w:val="006140AD"/>
    <w:rsid w:val="0061552E"/>
    <w:rsid w:val="00617DE2"/>
    <w:rsid w:val="00617F78"/>
    <w:rsid w:val="00620117"/>
    <w:rsid w:val="00620DB2"/>
    <w:rsid w:val="006214D8"/>
    <w:rsid w:val="006229D8"/>
    <w:rsid w:val="00627B73"/>
    <w:rsid w:val="006344E4"/>
    <w:rsid w:val="006358C9"/>
    <w:rsid w:val="00635E50"/>
    <w:rsid w:val="00640979"/>
    <w:rsid w:val="00644271"/>
    <w:rsid w:val="00650466"/>
    <w:rsid w:val="00651128"/>
    <w:rsid w:val="00651417"/>
    <w:rsid w:val="00651578"/>
    <w:rsid w:val="00652ED5"/>
    <w:rsid w:val="00653067"/>
    <w:rsid w:val="00653D8F"/>
    <w:rsid w:val="00655FB7"/>
    <w:rsid w:val="006567B2"/>
    <w:rsid w:val="00656A9D"/>
    <w:rsid w:val="0065726C"/>
    <w:rsid w:val="00657FD7"/>
    <w:rsid w:val="00660E68"/>
    <w:rsid w:val="00661E64"/>
    <w:rsid w:val="00662874"/>
    <w:rsid w:val="006656D4"/>
    <w:rsid w:val="00665FA9"/>
    <w:rsid w:val="006669A8"/>
    <w:rsid w:val="00667BB3"/>
    <w:rsid w:val="00670635"/>
    <w:rsid w:val="00671296"/>
    <w:rsid w:val="006727D6"/>
    <w:rsid w:val="00673362"/>
    <w:rsid w:val="006739B7"/>
    <w:rsid w:val="00673AD4"/>
    <w:rsid w:val="00675D82"/>
    <w:rsid w:val="0067737A"/>
    <w:rsid w:val="00682665"/>
    <w:rsid w:val="00683A42"/>
    <w:rsid w:val="006925FE"/>
    <w:rsid w:val="0069361C"/>
    <w:rsid w:val="0069476B"/>
    <w:rsid w:val="006977F4"/>
    <w:rsid w:val="006A1064"/>
    <w:rsid w:val="006A2124"/>
    <w:rsid w:val="006A4D80"/>
    <w:rsid w:val="006A58E1"/>
    <w:rsid w:val="006A5F58"/>
    <w:rsid w:val="006A7C1E"/>
    <w:rsid w:val="006B0488"/>
    <w:rsid w:val="006B2780"/>
    <w:rsid w:val="006B3622"/>
    <w:rsid w:val="006B437C"/>
    <w:rsid w:val="006B4948"/>
    <w:rsid w:val="006B5C9A"/>
    <w:rsid w:val="006B61B7"/>
    <w:rsid w:val="006B68ED"/>
    <w:rsid w:val="006B6901"/>
    <w:rsid w:val="006B69EB"/>
    <w:rsid w:val="006B6C53"/>
    <w:rsid w:val="006B751E"/>
    <w:rsid w:val="006C1AC2"/>
    <w:rsid w:val="006C3406"/>
    <w:rsid w:val="006C3AA7"/>
    <w:rsid w:val="006C5927"/>
    <w:rsid w:val="006C5A28"/>
    <w:rsid w:val="006C615B"/>
    <w:rsid w:val="006C6955"/>
    <w:rsid w:val="006C7E66"/>
    <w:rsid w:val="006D0AA5"/>
    <w:rsid w:val="006D27DA"/>
    <w:rsid w:val="006D3D20"/>
    <w:rsid w:val="006D6E9C"/>
    <w:rsid w:val="006E3A72"/>
    <w:rsid w:val="006E582F"/>
    <w:rsid w:val="006F0551"/>
    <w:rsid w:val="006F05D1"/>
    <w:rsid w:val="006F1620"/>
    <w:rsid w:val="006F1FDC"/>
    <w:rsid w:val="006F3F15"/>
    <w:rsid w:val="006F4795"/>
    <w:rsid w:val="006F53BB"/>
    <w:rsid w:val="006F7BFE"/>
    <w:rsid w:val="00700371"/>
    <w:rsid w:val="00703687"/>
    <w:rsid w:val="0070467F"/>
    <w:rsid w:val="0072075C"/>
    <w:rsid w:val="007213DD"/>
    <w:rsid w:val="00721BBB"/>
    <w:rsid w:val="0072570D"/>
    <w:rsid w:val="00727EBF"/>
    <w:rsid w:val="007306F2"/>
    <w:rsid w:val="00730EE3"/>
    <w:rsid w:val="007314FE"/>
    <w:rsid w:val="00735DAD"/>
    <w:rsid w:val="0074177B"/>
    <w:rsid w:val="0074180D"/>
    <w:rsid w:val="0074233F"/>
    <w:rsid w:val="0074418D"/>
    <w:rsid w:val="007455AE"/>
    <w:rsid w:val="007461A3"/>
    <w:rsid w:val="00747621"/>
    <w:rsid w:val="007512F3"/>
    <w:rsid w:val="007522BB"/>
    <w:rsid w:val="00752D09"/>
    <w:rsid w:val="00755508"/>
    <w:rsid w:val="007562C8"/>
    <w:rsid w:val="00757787"/>
    <w:rsid w:val="00757A44"/>
    <w:rsid w:val="00760A86"/>
    <w:rsid w:val="00761EF7"/>
    <w:rsid w:val="00762475"/>
    <w:rsid w:val="00762D41"/>
    <w:rsid w:val="00763581"/>
    <w:rsid w:val="007649D4"/>
    <w:rsid w:val="00765084"/>
    <w:rsid w:val="007669AA"/>
    <w:rsid w:val="007673E9"/>
    <w:rsid w:val="00770C70"/>
    <w:rsid w:val="00774185"/>
    <w:rsid w:val="00781FF9"/>
    <w:rsid w:val="00782DC8"/>
    <w:rsid w:val="0078366D"/>
    <w:rsid w:val="007845B8"/>
    <w:rsid w:val="0078774A"/>
    <w:rsid w:val="00787943"/>
    <w:rsid w:val="0079216B"/>
    <w:rsid w:val="00792590"/>
    <w:rsid w:val="007951C3"/>
    <w:rsid w:val="007A1BD3"/>
    <w:rsid w:val="007A2F87"/>
    <w:rsid w:val="007A32DA"/>
    <w:rsid w:val="007A58BB"/>
    <w:rsid w:val="007B088F"/>
    <w:rsid w:val="007B2B8A"/>
    <w:rsid w:val="007B3B45"/>
    <w:rsid w:val="007B614C"/>
    <w:rsid w:val="007B6EF0"/>
    <w:rsid w:val="007B748F"/>
    <w:rsid w:val="007C51C7"/>
    <w:rsid w:val="007C51EF"/>
    <w:rsid w:val="007C71FC"/>
    <w:rsid w:val="007D0B42"/>
    <w:rsid w:val="007D2124"/>
    <w:rsid w:val="007D43F3"/>
    <w:rsid w:val="007D790A"/>
    <w:rsid w:val="007E0107"/>
    <w:rsid w:val="007E2E6D"/>
    <w:rsid w:val="007F34C0"/>
    <w:rsid w:val="007F5899"/>
    <w:rsid w:val="007F6F72"/>
    <w:rsid w:val="007F7F1A"/>
    <w:rsid w:val="008018FB"/>
    <w:rsid w:val="008036A0"/>
    <w:rsid w:val="008058D0"/>
    <w:rsid w:val="00806349"/>
    <w:rsid w:val="008076E2"/>
    <w:rsid w:val="008101A8"/>
    <w:rsid w:val="00810C4C"/>
    <w:rsid w:val="008116D1"/>
    <w:rsid w:val="00814D57"/>
    <w:rsid w:val="008158DB"/>
    <w:rsid w:val="00815CFA"/>
    <w:rsid w:val="00816C07"/>
    <w:rsid w:val="00817B89"/>
    <w:rsid w:val="00820E2F"/>
    <w:rsid w:val="00823ABF"/>
    <w:rsid w:val="008249F9"/>
    <w:rsid w:val="00825020"/>
    <w:rsid w:val="00827AEB"/>
    <w:rsid w:val="00831716"/>
    <w:rsid w:val="00833D0D"/>
    <w:rsid w:val="00837D20"/>
    <w:rsid w:val="008430BD"/>
    <w:rsid w:val="00846E74"/>
    <w:rsid w:val="00855493"/>
    <w:rsid w:val="00856160"/>
    <w:rsid w:val="008577E7"/>
    <w:rsid w:val="00860299"/>
    <w:rsid w:val="00860890"/>
    <w:rsid w:val="00861302"/>
    <w:rsid w:val="0086138A"/>
    <w:rsid w:val="00863E74"/>
    <w:rsid w:val="00864845"/>
    <w:rsid w:val="00873E86"/>
    <w:rsid w:val="008801A3"/>
    <w:rsid w:val="008818BF"/>
    <w:rsid w:val="008827B3"/>
    <w:rsid w:val="00885B88"/>
    <w:rsid w:val="00886B47"/>
    <w:rsid w:val="00886F86"/>
    <w:rsid w:val="008877BC"/>
    <w:rsid w:val="008923CF"/>
    <w:rsid w:val="00892770"/>
    <w:rsid w:val="00894143"/>
    <w:rsid w:val="00896491"/>
    <w:rsid w:val="008A2B82"/>
    <w:rsid w:val="008A3471"/>
    <w:rsid w:val="008A4560"/>
    <w:rsid w:val="008A68C6"/>
    <w:rsid w:val="008A758B"/>
    <w:rsid w:val="008B0A2B"/>
    <w:rsid w:val="008B2695"/>
    <w:rsid w:val="008B2833"/>
    <w:rsid w:val="008B663B"/>
    <w:rsid w:val="008C0132"/>
    <w:rsid w:val="008C389E"/>
    <w:rsid w:val="008C3A2F"/>
    <w:rsid w:val="008C44BE"/>
    <w:rsid w:val="008D038C"/>
    <w:rsid w:val="008D1FD0"/>
    <w:rsid w:val="008D21A0"/>
    <w:rsid w:val="008D26F8"/>
    <w:rsid w:val="008D2CDD"/>
    <w:rsid w:val="008D2E34"/>
    <w:rsid w:val="008D303B"/>
    <w:rsid w:val="008D3E9A"/>
    <w:rsid w:val="008D402F"/>
    <w:rsid w:val="008D5423"/>
    <w:rsid w:val="008E1E4E"/>
    <w:rsid w:val="008E24B7"/>
    <w:rsid w:val="008E4730"/>
    <w:rsid w:val="008E5012"/>
    <w:rsid w:val="008E62A4"/>
    <w:rsid w:val="008E7375"/>
    <w:rsid w:val="008F079E"/>
    <w:rsid w:val="008F217E"/>
    <w:rsid w:val="008F3293"/>
    <w:rsid w:val="008F484F"/>
    <w:rsid w:val="008F615D"/>
    <w:rsid w:val="008F7535"/>
    <w:rsid w:val="0090168A"/>
    <w:rsid w:val="009016EA"/>
    <w:rsid w:val="009017F6"/>
    <w:rsid w:val="00902A63"/>
    <w:rsid w:val="00903686"/>
    <w:rsid w:val="009037B7"/>
    <w:rsid w:val="009040A9"/>
    <w:rsid w:val="009053FE"/>
    <w:rsid w:val="00911877"/>
    <w:rsid w:val="00916EA8"/>
    <w:rsid w:val="009172F1"/>
    <w:rsid w:val="0092047C"/>
    <w:rsid w:val="00922671"/>
    <w:rsid w:val="00923F1F"/>
    <w:rsid w:val="009248D6"/>
    <w:rsid w:val="00924D94"/>
    <w:rsid w:val="00925635"/>
    <w:rsid w:val="00925D2C"/>
    <w:rsid w:val="00927090"/>
    <w:rsid w:val="00932304"/>
    <w:rsid w:val="009329DD"/>
    <w:rsid w:val="0094264E"/>
    <w:rsid w:val="0094344C"/>
    <w:rsid w:val="009434EA"/>
    <w:rsid w:val="009455F1"/>
    <w:rsid w:val="009456D7"/>
    <w:rsid w:val="0095048A"/>
    <w:rsid w:val="00951471"/>
    <w:rsid w:val="0095219F"/>
    <w:rsid w:val="00953DE5"/>
    <w:rsid w:val="0095732B"/>
    <w:rsid w:val="00957BA5"/>
    <w:rsid w:val="0096069E"/>
    <w:rsid w:val="00960DC7"/>
    <w:rsid w:val="00961BB8"/>
    <w:rsid w:val="00962382"/>
    <w:rsid w:val="00962393"/>
    <w:rsid w:val="00965AC3"/>
    <w:rsid w:val="009661D6"/>
    <w:rsid w:val="00971107"/>
    <w:rsid w:val="00971591"/>
    <w:rsid w:val="009717DB"/>
    <w:rsid w:val="00976495"/>
    <w:rsid w:val="009777AD"/>
    <w:rsid w:val="009803FD"/>
    <w:rsid w:val="0098073A"/>
    <w:rsid w:val="00981266"/>
    <w:rsid w:val="009821EA"/>
    <w:rsid w:val="009844AD"/>
    <w:rsid w:val="00986F7D"/>
    <w:rsid w:val="0099277B"/>
    <w:rsid w:val="0099315D"/>
    <w:rsid w:val="00993374"/>
    <w:rsid w:val="00993D29"/>
    <w:rsid w:val="00994978"/>
    <w:rsid w:val="009A152F"/>
    <w:rsid w:val="009A3848"/>
    <w:rsid w:val="009A6CE7"/>
    <w:rsid w:val="009A7030"/>
    <w:rsid w:val="009B071F"/>
    <w:rsid w:val="009B1241"/>
    <w:rsid w:val="009B1478"/>
    <w:rsid w:val="009B3232"/>
    <w:rsid w:val="009B4E18"/>
    <w:rsid w:val="009B57E8"/>
    <w:rsid w:val="009B5C03"/>
    <w:rsid w:val="009C09A2"/>
    <w:rsid w:val="009D02B2"/>
    <w:rsid w:val="009D0E17"/>
    <w:rsid w:val="009D3389"/>
    <w:rsid w:val="009D77B9"/>
    <w:rsid w:val="009E0B7F"/>
    <w:rsid w:val="009E1198"/>
    <w:rsid w:val="009E3432"/>
    <w:rsid w:val="009E4173"/>
    <w:rsid w:val="009E516E"/>
    <w:rsid w:val="009E6920"/>
    <w:rsid w:val="009E7BEF"/>
    <w:rsid w:val="009F345B"/>
    <w:rsid w:val="009F4875"/>
    <w:rsid w:val="009F76A9"/>
    <w:rsid w:val="00A010B0"/>
    <w:rsid w:val="00A03910"/>
    <w:rsid w:val="00A039CA"/>
    <w:rsid w:val="00A04DBC"/>
    <w:rsid w:val="00A04EAE"/>
    <w:rsid w:val="00A05DC2"/>
    <w:rsid w:val="00A06A93"/>
    <w:rsid w:val="00A06B12"/>
    <w:rsid w:val="00A077A7"/>
    <w:rsid w:val="00A10B17"/>
    <w:rsid w:val="00A10F42"/>
    <w:rsid w:val="00A12897"/>
    <w:rsid w:val="00A1325C"/>
    <w:rsid w:val="00A14931"/>
    <w:rsid w:val="00A15D5B"/>
    <w:rsid w:val="00A16F73"/>
    <w:rsid w:val="00A20505"/>
    <w:rsid w:val="00A217A6"/>
    <w:rsid w:val="00A2368F"/>
    <w:rsid w:val="00A25409"/>
    <w:rsid w:val="00A2676B"/>
    <w:rsid w:val="00A270C9"/>
    <w:rsid w:val="00A27227"/>
    <w:rsid w:val="00A27EEC"/>
    <w:rsid w:val="00A30C6F"/>
    <w:rsid w:val="00A3382C"/>
    <w:rsid w:val="00A35AE0"/>
    <w:rsid w:val="00A403F6"/>
    <w:rsid w:val="00A40E5C"/>
    <w:rsid w:val="00A4133A"/>
    <w:rsid w:val="00A4184B"/>
    <w:rsid w:val="00A43284"/>
    <w:rsid w:val="00A525B1"/>
    <w:rsid w:val="00A54D3A"/>
    <w:rsid w:val="00A57826"/>
    <w:rsid w:val="00A62150"/>
    <w:rsid w:val="00A625F7"/>
    <w:rsid w:val="00A6640B"/>
    <w:rsid w:val="00A70CE2"/>
    <w:rsid w:val="00A73FB3"/>
    <w:rsid w:val="00A7448E"/>
    <w:rsid w:val="00A752B8"/>
    <w:rsid w:val="00A75C4B"/>
    <w:rsid w:val="00A8047A"/>
    <w:rsid w:val="00A813DA"/>
    <w:rsid w:val="00A83410"/>
    <w:rsid w:val="00A85800"/>
    <w:rsid w:val="00A866E1"/>
    <w:rsid w:val="00A93613"/>
    <w:rsid w:val="00A94FC6"/>
    <w:rsid w:val="00A97514"/>
    <w:rsid w:val="00AA0770"/>
    <w:rsid w:val="00AA0DF2"/>
    <w:rsid w:val="00AA2303"/>
    <w:rsid w:val="00AA2FB4"/>
    <w:rsid w:val="00AA7D8D"/>
    <w:rsid w:val="00AB06B5"/>
    <w:rsid w:val="00AB2263"/>
    <w:rsid w:val="00AB466D"/>
    <w:rsid w:val="00AB48BB"/>
    <w:rsid w:val="00AB61EE"/>
    <w:rsid w:val="00AB62A4"/>
    <w:rsid w:val="00AC02FE"/>
    <w:rsid w:val="00AC2827"/>
    <w:rsid w:val="00AC39CF"/>
    <w:rsid w:val="00AC3BB7"/>
    <w:rsid w:val="00AC730D"/>
    <w:rsid w:val="00AD3332"/>
    <w:rsid w:val="00AD51E5"/>
    <w:rsid w:val="00AE0D62"/>
    <w:rsid w:val="00AE151B"/>
    <w:rsid w:val="00AE4480"/>
    <w:rsid w:val="00AE6508"/>
    <w:rsid w:val="00AE78E3"/>
    <w:rsid w:val="00AF07B9"/>
    <w:rsid w:val="00AF0BEC"/>
    <w:rsid w:val="00AF1265"/>
    <w:rsid w:val="00AF3823"/>
    <w:rsid w:val="00B03891"/>
    <w:rsid w:val="00B047BD"/>
    <w:rsid w:val="00B04A97"/>
    <w:rsid w:val="00B10AEB"/>
    <w:rsid w:val="00B10E42"/>
    <w:rsid w:val="00B11715"/>
    <w:rsid w:val="00B12260"/>
    <w:rsid w:val="00B13533"/>
    <w:rsid w:val="00B13BFB"/>
    <w:rsid w:val="00B13F22"/>
    <w:rsid w:val="00B14BA4"/>
    <w:rsid w:val="00B159F8"/>
    <w:rsid w:val="00B15A11"/>
    <w:rsid w:val="00B1606D"/>
    <w:rsid w:val="00B16585"/>
    <w:rsid w:val="00B1709E"/>
    <w:rsid w:val="00B17C5B"/>
    <w:rsid w:val="00B17E26"/>
    <w:rsid w:val="00B213A7"/>
    <w:rsid w:val="00B230B4"/>
    <w:rsid w:val="00B2344B"/>
    <w:rsid w:val="00B261A9"/>
    <w:rsid w:val="00B26C94"/>
    <w:rsid w:val="00B27A74"/>
    <w:rsid w:val="00B306FD"/>
    <w:rsid w:val="00B30796"/>
    <w:rsid w:val="00B36B58"/>
    <w:rsid w:val="00B4013B"/>
    <w:rsid w:val="00B40171"/>
    <w:rsid w:val="00B40DA3"/>
    <w:rsid w:val="00B42D3A"/>
    <w:rsid w:val="00B4489A"/>
    <w:rsid w:val="00B462EE"/>
    <w:rsid w:val="00B62A8D"/>
    <w:rsid w:val="00B62E0D"/>
    <w:rsid w:val="00B650FF"/>
    <w:rsid w:val="00B664DD"/>
    <w:rsid w:val="00B6699B"/>
    <w:rsid w:val="00B67B87"/>
    <w:rsid w:val="00B703B0"/>
    <w:rsid w:val="00B7132A"/>
    <w:rsid w:val="00B779FD"/>
    <w:rsid w:val="00B81F83"/>
    <w:rsid w:val="00B81FD0"/>
    <w:rsid w:val="00B83583"/>
    <w:rsid w:val="00B8427A"/>
    <w:rsid w:val="00B85868"/>
    <w:rsid w:val="00B85DA5"/>
    <w:rsid w:val="00B8663E"/>
    <w:rsid w:val="00B867AB"/>
    <w:rsid w:val="00B87979"/>
    <w:rsid w:val="00B879A5"/>
    <w:rsid w:val="00B90D9F"/>
    <w:rsid w:val="00B90FA9"/>
    <w:rsid w:val="00B93F71"/>
    <w:rsid w:val="00BA0025"/>
    <w:rsid w:val="00BA047B"/>
    <w:rsid w:val="00BA0B12"/>
    <w:rsid w:val="00BA2C41"/>
    <w:rsid w:val="00BA6796"/>
    <w:rsid w:val="00BB125D"/>
    <w:rsid w:val="00BB3677"/>
    <w:rsid w:val="00BB40A3"/>
    <w:rsid w:val="00BB4F8B"/>
    <w:rsid w:val="00BB593B"/>
    <w:rsid w:val="00BB6256"/>
    <w:rsid w:val="00BC254E"/>
    <w:rsid w:val="00BC29D2"/>
    <w:rsid w:val="00BC33F5"/>
    <w:rsid w:val="00BD0BD4"/>
    <w:rsid w:val="00BD1BDD"/>
    <w:rsid w:val="00BD4A85"/>
    <w:rsid w:val="00BE271D"/>
    <w:rsid w:val="00BE391D"/>
    <w:rsid w:val="00BE3DC8"/>
    <w:rsid w:val="00BE41D4"/>
    <w:rsid w:val="00BE4322"/>
    <w:rsid w:val="00BE4BF0"/>
    <w:rsid w:val="00BF0273"/>
    <w:rsid w:val="00BF4496"/>
    <w:rsid w:val="00BF6168"/>
    <w:rsid w:val="00BF7023"/>
    <w:rsid w:val="00BF7114"/>
    <w:rsid w:val="00BF77B8"/>
    <w:rsid w:val="00C0402E"/>
    <w:rsid w:val="00C05E8C"/>
    <w:rsid w:val="00C105FC"/>
    <w:rsid w:val="00C14FAA"/>
    <w:rsid w:val="00C15294"/>
    <w:rsid w:val="00C156E8"/>
    <w:rsid w:val="00C161AD"/>
    <w:rsid w:val="00C173CD"/>
    <w:rsid w:val="00C20C33"/>
    <w:rsid w:val="00C24CA6"/>
    <w:rsid w:val="00C2775D"/>
    <w:rsid w:val="00C30252"/>
    <w:rsid w:val="00C3513C"/>
    <w:rsid w:val="00C35BA4"/>
    <w:rsid w:val="00C37654"/>
    <w:rsid w:val="00C46A4C"/>
    <w:rsid w:val="00C47423"/>
    <w:rsid w:val="00C5092A"/>
    <w:rsid w:val="00C52C74"/>
    <w:rsid w:val="00C52F6A"/>
    <w:rsid w:val="00C54378"/>
    <w:rsid w:val="00C559C3"/>
    <w:rsid w:val="00C55B26"/>
    <w:rsid w:val="00C56124"/>
    <w:rsid w:val="00C56E82"/>
    <w:rsid w:val="00C65183"/>
    <w:rsid w:val="00C658E1"/>
    <w:rsid w:val="00C66529"/>
    <w:rsid w:val="00C674F3"/>
    <w:rsid w:val="00C67795"/>
    <w:rsid w:val="00C67853"/>
    <w:rsid w:val="00C67D83"/>
    <w:rsid w:val="00C70FC9"/>
    <w:rsid w:val="00C736EE"/>
    <w:rsid w:val="00C801B7"/>
    <w:rsid w:val="00C805EB"/>
    <w:rsid w:val="00C81C89"/>
    <w:rsid w:val="00C826E2"/>
    <w:rsid w:val="00C83132"/>
    <w:rsid w:val="00C8376A"/>
    <w:rsid w:val="00C8430E"/>
    <w:rsid w:val="00C861F7"/>
    <w:rsid w:val="00C873B4"/>
    <w:rsid w:val="00C907F8"/>
    <w:rsid w:val="00C9096A"/>
    <w:rsid w:val="00C91FDA"/>
    <w:rsid w:val="00C92BD7"/>
    <w:rsid w:val="00C93102"/>
    <w:rsid w:val="00C97724"/>
    <w:rsid w:val="00CA2175"/>
    <w:rsid w:val="00CA5CD4"/>
    <w:rsid w:val="00CB17E0"/>
    <w:rsid w:val="00CB183C"/>
    <w:rsid w:val="00CB1B53"/>
    <w:rsid w:val="00CB3039"/>
    <w:rsid w:val="00CB54AC"/>
    <w:rsid w:val="00CB7CB1"/>
    <w:rsid w:val="00CB7F7F"/>
    <w:rsid w:val="00CC10C6"/>
    <w:rsid w:val="00CC24EB"/>
    <w:rsid w:val="00CC6E02"/>
    <w:rsid w:val="00CC74AB"/>
    <w:rsid w:val="00CD0825"/>
    <w:rsid w:val="00CD1FFA"/>
    <w:rsid w:val="00CD289D"/>
    <w:rsid w:val="00CD2E32"/>
    <w:rsid w:val="00CD59E0"/>
    <w:rsid w:val="00CD628F"/>
    <w:rsid w:val="00CD6E96"/>
    <w:rsid w:val="00CE24FB"/>
    <w:rsid w:val="00CE4770"/>
    <w:rsid w:val="00CE65B8"/>
    <w:rsid w:val="00CF6AB7"/>
    <w:rsid w:val="00CF6E69"/>
    <w:rsid w:val="00CF7AF4"/>
    <w:rsid w:val="00D005DF"/>
    <w:rsid w:val="00D0165F"/>
    <w:rsid w:val="00D01909"/>
    <w:rsid w:val="00D02432"/>
    <w:rsid w:val="00D05AE2"/>
    <w:rsid w:val="00D1242C"/>
    <w:rsid w:val="00D126D5"/>
    <w:rsid w:val="00D12CDE"/>
    <w:rsid w:val="00D12F4F"/>
    <w:rsid w:val="00D14BC4"/>
    <w:rsid w:val="00D15000"/>
    <w:rsid w:val="00D1539B"/>
    <w:rsid w:val="00D16975"/>
    <w:rsid w:val="00D16DCC"/>
    <w:rsid w:val="00D2040C"/>
    <w:rsid w:val="00D2105D"/>
    <w:rsid w:val="00D21E4F"/>
    <w:rsid w:val="00D2465D"/>
    <w:rsid w:val="00D2549D"/>
    <w:rsid w:val="00D254ED"/>
    <w:rsid w:val="00D266DF"/>
    <w:rsid w:val="00D27C11"/>
    <w:rsid w:val="00D3012C"/>
    <w:rsid w:val="00D30AE7"/>
    <w:rsid w:val="00D33DDF"/>
    <w:rsid w:val="00D367AB"/>
    <w:rsid w:val="00D379B6"/>
    <w:rsid w:val="00D37BC4"/>
    <w:rsid w:val="00D41272"/>
    <w:rsid w:val="00D41446"/>
    <w:rsid w:val="00D42C32"/>
    <w:rsid w:val="00D436BC"/>
    <w:rsid w:val="00D453EE"/>
    <w:rsid w:val="00D51DD7"/>
    <w:rsid w:val="00D539DC"/>
    <w:rsid w:val="00D55112"/>
    <w:rsid w:val="00D5563A"/>
    <w:rsid w:val="00D649DA"/>
    <w:rsid w:val="00D657D9"/>
    <w:rsid w:val="00D71ED2"/>
    <w:rsid w:val="00D73127"/>
    <w:rsid w:val="00D73232"/>
    <w:rsid w:val="00D80070"/>
    <w:rsid w:val="00D82CC5"/>
    <w:rsid w:val="00D8514B"/>
    <w:rsid w:val="00D85AA1"/>
    <w:rsid w:val="00D86079"/>
    <w:rsid w:val="00D8626D"/>
    <w:rsid w:val="00D86281"/>
    <w:rsid w:val="00D866B0"/>
    <w:rsid w:val="00D92A0C"/>
    <w:rsid w:val="00D92AFD"/>
    <w:rsid w:val="00D93ED5"/>
    <w:rsid w:val="00D965E5"/>
    <w:rsid w:val="00D96E8E"/>
    <w:rsid w:val="00D9746D"/>
    <w:rsid w:val="00DA0A00"/>
    <w:rsid w:val="00DA22A0"/>
    <w:rsid w:val="00DA31BA"/>
    <w:rsid w:val="00DA4878"/>
    <w:rsid w:val="00DA6B75"/>
    <w:rsid w:val="00DA7E77"/>
    <w:rsid w:val="00DB0671"/>
    <w:rsid w:val="00DB1B5B"/>
    <w:rsid w:val="00DB373D"/>
    <w:rsid w:val="00DB52C3"/>
    <w:rsid w:val="00DB6884"/>
    <w:rsid w:val="00DB7191"/>
    <w:rsid w:val="00DC038B"/>
    <w:rsid w:val="00DC5626"/>
    <w:rsid w:val="00DC690E"/>
    <w:rsid w:val="00DD185C"/>
    <w:rsid w:val="00DD1BB5"/>
    <w:rsid w:val="00DD317C"/>
    <w:rsid w:val="00DE1BAF"/>
    <w:rsid w:val="00DE21E5"/>
    <w:rsid w:val="00DE2246"/>
    <w:rsid w:val="00DE38BC"/>
    <w:rsid w:val="00DE3E92"/>
    <w:rsid w:val="00DE5DED"/>
    <w:rsid w:val="00DF07DB"/>
    <w:rsid w:val="00DF097C"/>
    <w:rsid w:val="00DF12EF"/>
    <w:rsid w:val="00DF1C33"/>
    <w:rsid w:val="00DF1E1B"/>
    <w:rsid w:val="00DF30CA"/>
    <w:rsid w:val="00DF49C2"/>
    <w:rsid w:val="00E0096F"/>
    <w:rsid w:val="00E015F1"/>
    <w:rsid w:val="00E016B8"/>
    <w:rsid w:val="00E01744"/>
    <w:rsid w:val="00E021AC"/>
    <w:rsid w:val="00E027AD"/>
    <w:rsid w:val="00E04263"/>
    <w:rsid w:val="00E05FB7"/>
    <w:rsid w:val="00E06769"/>
    <w:rsid w:val="00E07CA4"/>
    <w:rsid w:val="00E20092"/>
    <w:rsid w:val="00E21B37"/>
    <w:rsid w:val="00E23EDA"/>
    <w:rsid w:val="00E259D0"/>
    <w:rsid w:val="00E26F90"/>
    <w:rsid w:val="00E274E4"/>
    <w:rsid w:val="00E323CE"/>
    <w:rsid w:val="00E32E31"/>
    <w:rsid w:val="00E33439"/>
    <w:rsid w:val="00E34098"/>
    <w:rsid w:val="00E365BF"/>
    <w:rsid w:val="00E37249"/>
    <w:rsid w:val="00E37715"/>
    <w:rsid w:val="00E4074A"/>
    <w:rsid w:val="00E41038"/>
    <w:rsid w:val="00E41135"/>
    <w:rsid w:val="00E41152"/>
    <w:rsid w:val="00E42468"/>
    <w:rsid w:val="00E434B5"/>
    <w:rsid w:val="00E4383C"/>
    <w:rsid w:val="00E45D64"/>
    <w:rsid w:val="00E5203A"/>
    <w:rsid w:val="00E520BD"/>
    <w:rsid w:val="00E55119"/>
    <w:rsid w:val="00E5719D"/>
    <w:rsid w:val="00E61119"/>
    <w:rsid w:val="00E6345F"/>
    <w:rsid w:val="00E64F43"/>
    <w:rsid w:val="00E71AC5"/>
    <w:rsid w:val="00E72752"/>
    <w:rsid w:val="00E736D9"/>
    <w:rsid w:val="00E75BDE"/>
    <w:rsid w:val="00E806A4"/>
    <w:rsid w:val="00E80AFA"/>
    <w:rsid w:val="00E81C1C"/>
    <w:rsid w:val="00E81DA9"/>
    <w:rsid w:val="00E82AAA"/>
    <w:rsid w:val="00E82D3F"/>
    <w:rsid w:val="00E8359B"/>
    <w:rsid w:val="00E83884"/>
    <w:rsid w:val="00E86A01"/>
    <w:rsid w:val="00E87333"/>
    <w:rsid w:val="00E9281D"/>
    <w:rsid w:val="00EA1952"/>
    <w:rsid w:val="00EA3D11"/>
    <w:rsid w:val="00EA5C00"/>
    <w:rsid w:val="00EA71B8"/>
    <w:rsid w:val="00EB0FAF"/>
    <w:rsid w:val="00EB3A75"/>
    <w:rsid w:val="00EB430C"/>
    <w:rsid w:val="00EB46C6"/>
    <w:rsid w:val="00EB6FEF"/>
    <w:rsid w:val="00EB7AD7"/>
    <w:rsid w:val="00EC1A43"/>
    <w:rsid w:val="00EC34AC"/>
    <w:rsid w:val="00EC4314"/>
    <w:rsid w:val="00EC67AD"/>
    <w:rsid w:val="00ED33DD"/>
    <w:rsid w:val="00ED412C"/>
    <w:rsid w:val="00EE4C7A"/>
    <w:rsid w:val="00EE5F6E"/>
    <w:rsid w:val="00EE6D36"/>
    <w:rsid w:val="00EF0C67"/>
    <w:rsid w:val="00EF1514"/>
    <w:rsid w:val="00EF1647"/>
    <w:rsid w:val="00EF2E90"/>
    <w:rsid w:val="00EF2E9D"/>
    <w:rsid w:val="00EF311F"/>
    <w:rsid w:val="00EF3AE2"/>
    <w:rsid w:val="00EF3FCC"/>
    <w:rsid w:val="00EF63D7"/>
    <w:rsid w:val="00EF6D61"/>
    <w:rsid w:val="00EF7B49"/>
    <w:rsid w:val="00F00498"/>
    <w:rsid w:val="00F00B4C"/>
    <w:rsid w:val="00F02CE0"/>
    <w:rsid w:val="00F052FE"/>
    <w:rsid w:val="00F0682B"/>
    <w:rsid w:val="00F06FE1"/>
    <w:rsid w:val="00F12100"/>
    <w:rsid w:val="00F208E0"/>
    <w:rsid w:val="00F20D63"/>
    <w:rsid w:val="00F211C5"/>
    <w:rsid w:val="00F21E7C"/>
    <w:rsid w:val="00F260E4"/>
    <w:rsid w:val="00F30018"/>
    <w:rsid w:val="00F31373"/>
    <w:rsid w:val="00F31685"/>
    <w:rsid w:val="00F31C09"/>
    <w:rsid w:val="00F31F6C"/>
    <w:rsid w:val="00F33770"/>
    <w:rsid w:val="00F35D3D"/>
    <w:rsid w:val="00F437BE"/>
    <w:rsid w:val="00F43BCC"/>
    <w:rsid w:val="00F4577D"/>
    <w:rsid w:val="00F458BC"/>
    <w:rsid w:val="00F4602B"/>
    <w:rsid w:val="00F473F1"/>
    <w:rsid w:val="00F51900"/>
    <w:rsid w:val="00F525AC"/>
    <w:rsid w:val="00F527F5"/>
    <w:rsid w:val="00F5368D"/>
    <w:rsid w:val="00F54757"/>
    <w:rsid w:val="00F56B28"/>
    <w:rsid w:val="00F57F0E"/>
    <w:rsid w:val="00F61108"/>
    <w:rsid w:val="00F62BBE"/>
    <w:rsid w:val="00F63B33"/>
    <w:rsid w:val="00F64EA9"/>
    <w:rsid w:val="00F650B8"/>
    <w:rsid w:val="00F67C18"/>
    <w:rsid w:val="00F67F3D"/>
    <w:rsid w:val="00F73CB1"/>
    <w:rsid w:val="00F75291"/>
    <w:rsid w:val="00F7631D"/>
    <w:rsid w:val="00F7732C"/>
    <w:rsid w:val="00F81F35"/>
    <w:rsid w:val="00F82BE2"/>
    <w:rsid w:val="00F85677"/>
    <w:rsid w:val="00F85EBF"/>
    <w:rsid w:val="00F86B33"/>
    <w:rsid w:val="00F94444"/>
    <w:rsid w:val="00F94EEC"/>
    <w:rsid w:val="00F94FA0"/>
    <w:rsid w:val="00F95815"/>
    <w:rsid w:val="00FA39B1"/>
    <w:rsid w:val="00FA6CD2"/>
    <w:rsid w:val="00FA7031"/>
    <w:rsid w:val="00FA787D"/>
    <w:rsid w:val="00FA7A59"/>
    <w:rsid w:val="00FB19A3"/>
    <w:rsid w:val="00FB27E1"/>
    <w:rsid w:val="00FB2AF5"/>
    <w:rsid w:val="00FB4089"/>
    <w:rsid w:val="00FB4F64"/>
    <w:rsid w:val="00FB5F2E"/>
    <w:rsid w:val="00FC0E44"/>
    <w:rsid w:val="00FC0F4C"/>
    <w:rsid w:val="00FC6CCF"/>
    <w:rsid w:val="00FC7413"/>
    <w:rsid w:val="00FD049D"/>
    <w:rsid w:val="00FD0BFD"/>
    <w:rsid w:val="00FD13C6"/>
    <w:rsid w:val="00FD19EA"/>
    <w:rsid w:val="00FD2DAC"/>
    <w:rsid w:val="00FD6A8D"/>
    <w:rsid w:val="00FE1A0A"/>
    <w:rsid w:val="00FE1C04"/>
    <w:rsid w:val="00FE1D21"/>
    <w:rsid w:val="00FE5ADA"/>
    <w:rsid w:val="00FE6CFC"/>
    <w:rsid w:val="00FF218F"/>
    <w:rsid w:val="00FF5EBC"/>
    <w:rsid w:val="00FF6514"/>
    <w:rsid w:val="00FF6E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DA73"/>
  <w15:chartTrackingRefBased/>
  <w15:docId w15:val="{70ED7528-3F3E-41FC-A2CE-196E6A5A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27"/>
    <w:pPr>
      <w:ind w:left="720"/>
      <w:contextualSpacing/>
    </w:pPr>
  </w:style>
  <w:style w:type="character" w:customStyle="1" w:styleId="Heading1Char">
    <w:name w:val="Heading 1 Char"/>
    <w:basedOn w:val="DefaultParagraphFont"/>
    <w:link w:val="Heading1"/>
    <w:uiPriority w:val="9"/>
    <w:rsid w:val="003D00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8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E6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42667"/>
    <w:rPr>
      <w:color w:val="0563C1" w:themeColor="hyperlink"/>
      <w:u w:val="single"/>
    </w:rPr>
  </w:style>
  <w:style w:type="character" w:styleId="UnresolvedMention">
    <w:name w:val="Unresolved Mention"/>
    <w:basedOn w:val="DefaultParagraphFont"/>
    <w:uiPriority w:val="99"/>
    <w:semiHidden/>
    <w:unhideWhenUsed/>
    <w:rsid w:val="00442667"/>
    <w:rPr>
      <w:color w:val="605E5C"/>
      <w:shd w:val="clear" w:color="auto" w:fill="E1DFDD"/>
    </w:rPr>
  </w:style>
  <w:style w:type="paragraph" w:styleId="BalloonText">
    <w:name w:val="Balloon Text"/>
    <w:basedOn w:val="Normal"/>
    <w:link w:val="BalloonTextChar"/>
    <w:uiPriority w:val="99"/>
    <w:semiHidden/>
    <w:unhideWhenUsed/>
    <w:rsid w:val="00F26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cran.r-project.org/web/packages/intrval/intrval.pdf"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Leston</dc:creator>
  <cp:keywords/>
  <dc:description/>
  <cp:lastModifiedBy>Lionel Leston</cp:lastModifiedBy>
  <cp:revision>4</cp:revision>
  <dcterms:created xsi:type="dcterms:W3CDTF">2020-06-21T04:07:00Z</dcterms:created>
  <dcterms:modified xsi:type="dcterms:W3CDTF">2020-06-21T05:38:00Z</dcterms:modified>
</cp:coreProperties>
</file>